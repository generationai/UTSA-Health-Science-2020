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9753A" w14:textId="5EF3EB0D" w:rsidR="00FA2613" w:rsidRDefault="00FA2613" w:rsidP="00596395">
      <w:pPr>
        <w:pStyle w:val="Heading1"/>
        <w:rPr>
          <w:b/>
          <w:bCs/>
        </w:rPr>
      </w:pPr>
      <w:r w:rsidRPr="00AE66B3">
        <w:rPr>
          <w:b/>
          <w:bCs/>
        </w:rPr>
        <w:t xml:space="preserve">Teacher Notes for </w:t>
      </w:r>
      <w:r w:rsidR="00596395">
        <w:rPr>
          <w:b/>
          <w:bCs/>
        </w:rPr>
        <w:t>Diabetes Health Campaign</w:t>
      </w:r>
    </w:p>
    <w:p w14:paraId="1BA2F8E1" w14:textId="77777777" w:rsidR="00FA2613" w:rsidRPr="00A91403" w:rsidRDefault="00FA2613" w:rsidP="00FA2613">
      <w:pPr>
        <w:pStyle w:val="Heading2"/>
        <w:rPr>
          <w:b/>
          <w:bCs/>
        </w:rPr>
      </w:pPr>
      <w:r w:rsidRPr="00A91403">
        <w:rPr>
          <w:b/>
          <w:bCs/>
        </w:rPr>
        <w:t>Motivation and Essential Understandings</w:t>
      </w:r>
    </w:p>
    <w:p w14:paraId="6E9DDB96" w14:textId="0E3D210A" w:rsidR="00FA2613" w:rsidRDefault="00856C7C" w:rsidP="008D3DB8">
      <w:r w:rsidRPr="00856C7C">
        <w:t>Pima Indians living in Mexico have a diabetes prevalence of about 8%, whereas those who</w:t>
      </w:r>
      <w:r>
        <w:t xml:space="preserve"> </w:t>
      </w:r>
      <w:r w:rsidRPr="00856C7C">
        <w:t>have emigrated to the USA, where the lifestyle is more sedentary and access to energy dense (fatty) food is easier, have a diabetes prevalence of about 50% respectively.</w:t>
      </w:r>
      <w:r>
        <w:t xml:space="preserve"> </w:t>
      </w:r>
      <w:r w:rsidRPr="00856C7C">
        <w:t xml:space="preserve">The N.I.H. believes that if it can understand why the Pima are so obese it can better understand obesity in the rest of us. </w:t>
      </w:r>
      <w:del w:id="0" w:author="Marilyn S Kupetz" w:date="2020-05-20T12:59:00Z">
        <w:r w:rsidR="00FA2613" w:rsidRPr="00F4088D" w:rsidDel="00785C19">
          <w:delText>Prely on interpreting. M</w:delText>
        </w:r>
      </w:del>
      <w:del w:id="1" w:author="Marilyn S Kupetz" w:date="2020-05-20T13:00:00Z">
        <w:r w:rsidR="00FA2613" w:rsidRPr="00F4088D" w:rsidDel="00785C19">
          <w:delText>a</w:delText>
        </w:r>
      </w:del>
    </w:p>
    <w:p w14:paraId="7C5C00B6" w14:textId="77475502" w:rsidR="0068288E" w:rsidRDefault="00856C7C" w:rsidP="0068288E">
      <w:pPr>
        <w:pStyle w:val="ListParagraph"/>
        <w:numPr>
          <w:ilvl w:val="0"/>
          <w:numId w:val="48"/>
        </w:numPr>
      </w:pPr>
      <w:r w:rsidRPr="00856C7C">
        <w:t>Is Type 2 Diabetes Mellitus caused by a person’s environment (i.e.</w:t>
      </w:r>
      <w:r>
        <w:t>,</w:t>
      </w:r>
      <w:r w:rsidRPr="00856C7C">
        <w:t xml:space="preserve"> from obesity caused by overnutrition) or by their genetic makeup?</w:t>
      </w:r>
    </w:p>
    <w:p w14:paraId="0046175A" w14:textId="77777777" w:rsidR="00FA2613" w:rsidRPr="00A91403" w:rsidRDefault="00FA2613" w:rsidP="00FA2613">
      <w:pPr>
        <w:pStyle w:val="Heading2"/>
        <w:rPr>
          <w:b/>
          <w:bCs/>
        </w:rPr>
      </w:pPr>
      <w:r>
        <w:rPr>
          <w:b/>
          <w:bCs/>
        </w:rPr>
        <w:t>Context and Dataset</w:t>
      </w:r>
    </w:p>
    <w:p w14:paraId="1BFA7538" w14:textId="0B24A5CA" w:rsidR="00FA2613" w:rsidRDefault="00FA2613" w:rsidP="00FA2613">
      <w:del w:id="2" w:author="Marilyn S Kupetz" w:date="2020-05-20T12:38:00Z">
        <w:r w:rsidDel="00AE66B3">
          <w:delText>In this lesson s</w:delText>
        </w:r>
      </w:del>
      <w:ins w:id="3" w:author="Marilyn S Kupetz" w:date="2020-05-20T12:38:00Z">
        <w:r>
          <w:t>S</w:t>
        </w:r>
      </w:ins>
      <w:r>
        <w:t xml:space="preserve">tudents </w:t>
      </w:r>
      <w:r w:rsidR="00020462">
        <w:t xml:space="preserve">in Life &amp; Health Sciences </w:t>
      </w:r>
      <w:r>
        <w:t xml:space="preserve">will interpret </w:t>
      </w:r>
      <w:r w:rsidR="00856C7C">
        <w:t xml:space="preserve">visualizations </w:t>
      </w:r>
      <w:r>
        <w:t xml:space="preserve">using </w:t>
      </w:r>
      <w:del w:id="4" w:author="Marilyn S Kupetz" w:date="2020-05-20T12:38:00Z">
        <w:r w:rsidDel="00AE66B3">
          <w:delText>be using</w:delText>
        </w:r>
      </w:del>
      <w:r>
        <w:t xml:space="preserve">data </w:t>
      </w:r>
      <w:r w:rsidR="005C53D3" w:rsidRPr="005C53D3">
        <w:t>from the</w:t>
      </w:r>
      <w:r w:rsidR="0078671A" w:rsidRPr="0078671A">
        <w:t xml:space="preserve"> </w:t>
      </w:r>
      <w:r w:rsidR="00856C7C">
        <w:rPr>
          <w:b/>
          <w:bCs/>
        </w:rPr>
        <w:t>Pima Indian</w:t>
      </w:r>
      <w:r w:rsidR="005C53D3" w:rsidRPr="005C53D3">
        <w:t xml:space="preserve"> </w:t>
      </w:r>
      <w:r w:rsidR="003A3C4E">
        <w:t>d</w:t>
      </w:r>
      <w:r w:rsidR="00856C7C">
        <w:t xml:space="preserve">ataset based on a </w:t>
      </w:r>
      <w:r w:rsidR="00856C7C" w:rsidRPr="00856C7C">
        <w:t>population of women who were at least 21 years old, of Pima Indian heritage and living near Phoenix, Arizona</w:t>
      </w:r>
      <w:r w:rsidR="00856C7C">
        <w:t xml:space="preserve">. This population was </w:t>
      </w:r>
      <w:r w:rsidR="00856C7C" w:rsidRPr="00856C7C">
        <w:t>tested for diabetes according to World Health Organization criteria.</w:t>
      </w:r>
      <w:r w:rsidR="00856C7C">
        <w:t xml:space="preserve"> </w:t>
      </w:r>
      <w:r w:rsidR="009226F9">
        <w:t>Students will</w:t>
      </w:r>
      <w:r w:rsidR="00F72917">
        <w:t xml:space="preserve"> use this information to suggest </w:t>
      </w:r>
      <w:r w:rsidR="00856C7C">
        <w:t>a public health campaign</w:t>
      </w:r>
      <w:r w:rsidR="009226F9">
        <w:t>.</w:t>
      </w:r>
      <w:del w:id="5" w:author="Marilyn S Kupetz" w:date="2020-05-20T12:38:00Z">
        <w:r w:rsidDel="00AE66B3">
          <w:delText xml:space="preserve">Students </w:delText>
        </w:r>
      </w:del>
    </w:p>
    <w:p w14:paraId="41882AD8" w14:textId="77777777" w:rsidR="00FA2613" w:rsidRDefault="00FA2613" w:rsidP="00FA2613">
      <w:pPr>
        <w:pStyle w:val="Heading2"/>
        <w:rPr>
          <w:b/>
          <w:bCs/>
        </w:rPr>
      </w:pPr>
      <w:r w:rsidRPr="00A91403">
        <w:rPr>
          <w:b/>
          <w:bCs/>
        </w:rPr>
        <w:t>Learning Objectives</w:t>
      </w:r>
    </w:p>
    <w:p w14:paraId="1FE06F38" w14:textId="77777777" w:rsidR="00FA2613" w:rsidRPr="00A91403" w:rsidRDefault="00FA2613" w:rsidP="00FA2613">
      <w:r w:rsidRPr="00A91403">
        <w:t>Students will be able to</w:t>
      </w:r>
      <w:r>
        <w:t>:</w:t>
      </w:r>
    </w:p>
    <w:p w14:paraId="3AA8FDAC" w14:textId="1095A790" w:rsidR="001E5B57" w:rsidRDefault="001E5B57" w:rsidP="00D93A8B">
      <w:pPr>
        <w:pStyle w:val="Heading2"/>
        <w:numPr>
          <w:ilvl w:val="0"/>
          <w:numId w:val="3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Describe the Pima Indian population in terms of historical health data</w:t>
      </w:r>
    </w:p>
    <w:p w14:paraId="4A0BF523" w14:textId="77777777" w:rsidR="001E5B57" w:rsidRDefault="001E5B57" w:rsidP="00D93A8B">
      <w:pPr>
        <w:pStyle w:val="Heading2"/>
        <w:numPr>
          <w:ilvl w:val="0"/>
          <w:numId w:val="3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Explore correlations associated with </w:t>
      </w:r>
      <w:r w:rsidR="00D93A8B" w:rsidRPr="00D93A8B">
        <w:rPr>
          <w:rFonts w:asciiTheme="minorHAnsi" w:eastAsiaTheme="minorHAnsi" w:hAnsiTheme="minorHAnsi" w:cstheme="minorBidi"/>
          <w:color w:val="auto"/>
          <w:sz w:val="22"/>
          <w:szCs w:val="22"/>
        </w:rPr>
        <w:t>diabetes</w:t>
      </w:r>
    </w:p>
    <w:p w14:paraId="036348D5" w14:textId="28E46A3A" w:rsidR="00D93A8B" w:rsidRPr="00D93A8B" w:rsidRDefault="001E5B57" w:rsidP="00D93A8B">
      <w:pPr>
        <w:pStyle w:val="Heading2"/>
        <w:numPr>
          <w:ilvl w:val="0"/>
          <w:numId w:val="3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Use </w:t>
      </w:r>
      <w:r w:rsidR="008E597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data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visualizations to explain predictors for diabetes </w:t>
      </w:r>
    </w:p>
    <w:p w14:paraId="2F0A6483" w14:textId="09039FDF" w:rsidR="007455C2" w:rsidRPr="005F4939" w:rsidRDefault="00D45336" w:rsidP="00D93A8B">
      <w:pPr>
        <w:pStyle w:val="Heading2"/>
        <w:numPr>
          <w:ilvl w:val="0"/>
          <w:numId w:val="38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Apply analysis </w:t>
      </w:r>
      <w:r w:rsidR="001E5B57">
        <w:rPr>
          <w:rFonts w:asciiTheme="minorHAnsi" w:eastAsiaTheme="minorHAnsi" w:hAnsiTheme="minorHAnsi" w:cstheme="minorBidi"/>
          <w:color w:val="auto"/>
          <w:sz w:val="22"/>
          <w:szCs w:val="22"/>
        </w:rPr>
        <w:t>in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1E5B5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</w:t>
      </w:r>
      <w:r w:rsidR="00D93A8B" w:rsidRPr="00D93A8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context of </w:t>
      </w:r>
      <w:r w:rsidR="000B219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creating </w:t>
      </w:r>
      <w:r w:rsidR="00D93A8B" w:rsidRPr="00D93A8B">
        <w:rPr>
          <w:rFonts w:asciiTheme="minorHAnsi" w:eastAsiaTheme="minorHAnsi" w:hAnsiTheme="minorHAnsi" w:cstheme="minorBidi"/>
          <w:color w:val="auto"/>
          <w:sz w:val="22"/>
          <w:szCs w:val="22"/>
        </w:rPr>
        <w:t>a public health plan</w:t>
      </w:r>
    </w:p>
    <w:p w14:paraId="701BF922" w14:textId="77777777" w:rsidR="00FA2613" w:rsidRPr="00A91403" w:rsidRDefault="00FA2613" w:rsidP="00FA2613">
      <w:pPr>
        <w:pStyle w:val="Heading2"/>
        <w:rPr>
          <w:b/>
          <w:bCs/>
        </w:rPr>
      </w:pPr>
      <w:r w:rsidRPr="00A91403">
        <w:rPr>
          <w:b/>
          <w:bCs/>
        </w:rPr>
        <w:t xml:space="preserve">Data Science Concepts and Skills </w:t>
      </w:r>
      <w:del w:id="6" w:author="Marilyn S Kupetz" w:date="2020-05-20T13:02:00Z">
        <w:r w:rsidRPr="00A91403" w:rsidDel="00785C19">
          <w:rPr>
            <w:b/>
            <w:bCs/>
          </w:rPr>
          <w:delText>Taught</w:delText>
        </w:r>
      </w:del>
    </w:p>
    <w:p w14:paraId="7C317D37" w14:textId="77777777" w:rsidR="00FA2613" w:rsidRDefault="00FA2613" w:rsidP="00FA2613">
      <w:pPr>
        <w:pStyle w:val="ListParagraph"/>
        <w:numPr>
          <w:ilvl w:val="0"/>
          <w:numId w:val="30"/>
        </w:numPr>
      </w:pPr>
      <w:r>
        <w:t>Summary statistics</w:t>
      </w:r>
    </w:p>
    <w:p w14:paraId="119DAE87" w14:textId="14791DA4" w:rsidR="00FA2613" w:rsidRDefault="00FA2613" w:rsidP="00FA2613">
      <w:pPr>
        <w:pStyle w:val="ListParagraph"/>
        <w:numPr>
          <w:ilvl w:val="0"/>
          <w:numId w:val="30"/>
        </w:numPr>
      </w:pPr>
      <w:r>
        <w:t>Exploratory data analysis; Static data visualization</w:t>
      </w:r>
    </w:p>
    <w:p w14:paraId="0572E6B0" w14:textId="08D436AB" w:rsidR="00482E14" w:rsidRDefault="00482E14" w:rsidP="00FA2613">
      <w:pPr>
        <w:pStyle w:val="ListParagraph"/>
        <w:numPr>
          <w:ilvl w:val="0"/>
          <w:numId w:val="30"/>
        </w:numPr>
      </w:pPr>
      <w:r>
        <w:t>Data wrangling</w:t>
      </w:r>
    </w:p>
    <w:p w14:paraId="27EDF8F6" w14:textId="471FD67F" w:rsidR="004A6059" w:rsidRDefault="00FA2613" w:rsidP="0063280B">
      <w:pPr>
        <w:pStyle w:val="ListParagraph"/>
        <w:numPr>
          <w:ilvl w:val="0"/>
          <w:numId w:val="30"/>
        </w:numPr>
      </w:pPr>
      <w:del w:id="7" w:author="Marilyn S Kupetz" w:date="2020-05-20T13:02:00Z">
        <w:r w:rsidDel="00785C19">
          <w:delText>L</w:delText>
        </w:r>
      </w:del>
      <w:r w:rsidR="004A6059">
        <w:t>Hypothesis testing</w:t>
      </w:r>
    </w:p>
    <w:p w14:paraId="0E5B191F" w14:textId="2FCB18FF" w:rsidR="001E1C1D" w:rsidRPr="00782EAA" w:rsidRDefault="000A3145" w:rsidP="00432A6E">
      <w:pPr>
        <w:pStyle w:val="ListParagraph"/>
        <w:numPr>
          <w:ilvl w:val="0"/>
          <w:numId w:val="30"/>
        </w:numPr>
      </w:pPr>
      <w:r>
        <w:t xml:space="preserve">Predictive modeling with </w:t>
      </w:r>
      <w:r w:rsidR="004A6059">
        <w:t>Decision tree</w:t>
      </w:r>
      <w:r w:rsidR="00613005">
        <w:t>; Logistic Regression</w:t>
      </w:r>
    </w:p>
    <w:p w14:paraId="0A185549" w14:textId="77777777" w:rsidR="00FA2613" w:rsidRPr="00A91403" w:rsidRDefault="00FA2613" w:rsidP="00FA2613">
      <w:pPr>
        <w:pStyle w:val="Heading2"/>
        <w:rPr>
          <w:b/>
          <w:bCs/>
        </w:rPr>
      </w:pPr>
      <w:r w:rsidRPr="00A91403">
        <w:rPr>
          <w:b/>
          <w:bCs/>
        </w:rPr>
        <w:t>Students</w:t>
      </w:r>
    </w:p>
    <w:p w14:paraId="628C7782" w14:textId="6606475E" w:rsidR="00FA2613" w:rsidRDefault="00FA2613" w:rsidP="00FA2613">
      <w:r>
        <w:t xml:space="preserve">This lesson is for late undergraduate students. Students </w:t>
      </w:r>
      <w:r w:rsidRPr="002D18F3">
        <w:t xml:space="preserve">should </w:t>
      </w:r>
      <w:r>
        <w:t xml:space="preserve">be familiar with </w:t>
      </w:r>
      <w:ins w:id="8" w:author="Marilyn S Kupetz" w:date="2020-05-20T13:02:00Z">
        <w:r w:rsidRPr="002D18F3">
          <w:rPr>
            <w:rPrChange w:id="9" w:author="Marilyn S Kupetz" w:date="2020-05-20T13:15:00Z">
              <w:rPr>
                <w:b/>
                <w:bCs/>
              </w:rPr>
            </w:rPrChange>
          </w:rPr>
          <w:t>s</w:t>
        </w:r>
      </w:ins>
      <w:del w:id="10" w:author="Marilyn S Kupetz" w:date="2020-05-20T13:02:00Z">
        <w:r w:rsidRPr="002D18F3" w:rsidDel="00785C19">
          <w:rPr>
            <w:rPrChange w:id="11" w:author="Marilyn S Kupetz" w:date="2020-05-20T13:15:00Z">
              <w:rPr>
                <w:b/>
                <w:bCs/>
              </w:rPr>
            </w:rPrChange>
          </w:rPr>
          <w:delText>S</w:delText>
        </w:r>
      </w:del>
      <w:r w:rsidRPr="002D18F3">
        <w:rPr>
          <w:rPrChange w:id="12" w:author="Marilyn S Kupetz" w:date="2020-05-20T13:15:00Z">
            <w:rPr>
              <w:b/>
              <w:bCs/>
            </w:rPr>
          </w:rPrChange>
        </w:rPr>
        <w:t>tatistical concepts</w:t>
      </w:r>
      <w:r>
        <w:t>,</w:t>
      </w:r>
      <w:r w:rsidRPr="002D18F3">
        <w:rPr>
          <w:rPrChange w:id="13" w:author="Marilyn S Kupetz" w:date="2020-05-20T13:15:00Z">
            <w:rPr>
              <w:b/>
              <w:bCs/>
            </w:rPr>
          </w:rPrChange>
        </w:rPr>
        <w:t xml:space="preserve"> </w:t>
      </w:r>
      <w:r w:rsidRPr="002D18F3">
        <w:t xml:space="preserve">basic </w:t>
      </w:r>
      <w:r w:rsidRPr="002D18F3">
        <w:rPr>
          <w:rPrChange w:id="14" w:author="Marilyn S Kupetz" w:date="2020-05-20T13:15:00Z">
            <w:rPr>
              <w:b/>
              <w:bCs/>
            </w:rPr>
          </w:rPrChange>
        </w:rPr>
        <w:t>data visualizations</w:t>
      </w:r>
      <w:r>
        <w:t>, and have worked in Excel.</w:t>
      </w:r>
      <w:del w:id="15" w:author="Marilyn S Kupetz" w:date="2020-05-20T12:41:00Z">
        <w:r w:rsidDel="00AE66B3">
          <w:delText>EXCEL</w:delText>
        </w:r>
      </w:del>
      <w:r>
        <w:t xml:space="preserve">  </w:t>
      </w:r>
    </w:p>
    <w:p w14:paraId="41D19396" w14:textId="77777777" w:rsidR="00FA2613" w:rsidRPr="00A91403" w:rsidRDefault="00FA2613" w:rsidP="00FA2613">
      <w:pPr>
        <w:pStyle w:val="Heading2"/>
        <w:rPr>
          <w:b/>
          <w:bCs/>
        </w:rPr>
      </w:pPr>
      <w:r w:rsidRPr="00A91403">
        <w:rPr>
          <w:b/>
          <w:bCs/>
        </w:rPr>
        <w:t xml:space="preserve">Time to Teach this Lesson </w:t>
      </w:r>
    </w:p>
    <w:p w14:paraId="2017C7C6" w14:textId="34A227AA" w:rsidR="00FA2613" w:rsidRDefault="00FA2613" w:rsidP="00FA2613">
      <w:r>
        <w:t xml:space="preserve">This lesson can be </w:t>
      </w:r>
      <w:del w:id="16" w:author="Marilyn S Kupetz" w:date="2020-05-20T13:02:00Z">
        <w:r w:rsidDel="00785C19">
          <w:delText>This lesson can be taught</w:delText>
        </w:r>
      </w:del>
      <w:r>
        <w:t xml:space="preserve">taught in </w:t>
      </w:r>
      <w:r w:rsidR="0080254C">
        <w:t xml:space="preserve">2 </w:t>
      </w:r>
      <w:r>
        <w:t>sessions</w:t>
      </w:r>
      <w:r w:rsidR="006E2052">
        <w:t xml:space="preserve"> </w:t>
      </w:r>
      <w:r w:rsidR="00B47E11">
        <w:t>using a worksheet</w:t>
      </w:r>
      <w:r>
        <w:t xml:space="preserve"> </w:t>
      </w:r>
    </w:p>
    <w:p w14:paraId="4B57A815" w14:textId="09EEAFF3" w:rsidR="00FA2613" w:rsidRDefault="00FA2613" w:rsidP="00FA2613">
      <w:r>
        <w:rPr>
          <w:b/>
          <w:bCs/>
        </w:rPr>
        <w:t xml:space="preserve">First </w:t>
      </w:r>
      <w:r w:rsidRPr="00E63BFD">
        <w:rPr>
          <w:b/>
          <w:bCs/>
        </w:rPr>
        <w:t>Week</w:t>
      </w:r>
      <w:r>
        <w:t xml:space="preserve">: 1-hour prep, 2-hour class session; </w:t>
      </w:r>
      <w:r w:rsidR="00B47E11">
        <w:t xml:space="preserve">guided data analysis and review </w:t>
      </w:r>
      <w:r w:rsidR="00172202">
        <w:t>of Statistics</w:t>
      </w:r>
    </w:p>
    <w:p w14:paraId="7CD80D75" w14:textId="7A4B4B98" w:rsidR="00FA2613" w:rsidRDefault="00FA2613" w:rsidP="00FA2613">
      <w:r>
        <w:rPr>
          <w:b/>
          <w:bCs/>
        </w:rPr>
        <w:t xml:space="preserve">Second </w:t>
      </w:r>
      <w:r w:rsidRPr="00E63BFD">
        <w:rPr>
          <w:b/>
          <w:bCs/>
        </w:rPr>
        <w:t>Week</w:t>
      </w:r>
      <w:r>
        <w:t xml:space="preserve">: </w:t>
      </w:r>
      <w:r w:rsidR="00FB4131">
        <w:t>1</w:t>
      </w:r>
      <w:r>
        <w:t>-hour class session</w:t>
      </w:r>
      <w:r w:rsidR="00FB4131">
        <w:t xml:space="preserve"> to review decision trees; guided </w:t>
      </w:r>
      <w:r w:rsidR="00325552">
        <w:t xml:space="preserve">&amp; </w:t>
      </w:r>
      <w:r w:rsidR="00F72917">
        <w:t>independent work to suggest elements of a public health campaign</w:t>
      </w:r>
    </w:p>
    <w:p w14:paraId="5505E6F9" w14:textId="77777777" w:rsidR="00D310CA" w:rsidRDefault="00D310CA" w:rsidP="00FA2613">
      <w:pPr>
        <w:pStyle w:val="Heading2"/>
        <w:rPr>
          <w:b/>
          <w:bCs/>
        </w:rPr>
      </w:pPr>
    </w:p>
    <w:p w14:paraId="07894DEC" w14:textId="1A4E9DBC" w:rsidR="00FA2613" w:rsidRPr="00AB1C08" w:rsidRDefault="00FA2613" w:rsidP="00FA2613">
      <w:pPr>
        <w:pStyle w:val="Heading2"/>
        <w:rPr>
          <w:b/>
          <w:bCs/>
        </w:rPr>
      </w:pPr>
      <w:r w:rsidRPr="00AB1C08">
        <w:rPr>
          <w:b/>
          <w:bCs/>
        </w:rPr>
        <w:t>Lesson Materials</w:t>
      </w:r>
    </w:p>
    <w:p w14:paraId="397F197F" w14:textId="2E55C35A" w:rsidR="00FA2613" w:rsidRPr="006F5146" w:rsidRDefault="00FA2613" w:rsidP="00FA2613">
      <w:ins w:id="17" w:author="Joe Garner" w:date="2020-05-20T14:21:00Z">
        <w:r>
          <w:t>You will find all the l</w:t>
        </w:r>
      </w:ins>
      <w:ins w:id="18" w:author="Joe Garner" w:date="2020-05-20T13:59:00Z">
        <w:r>
          <w:t xml:space="preserve">esson materials in the </w:t>
        </w:r>
      </w:ins>
      <w:ins w:id="19" w:author="Joe Garner" w:date="2020-05-20T14:00:00Z">
        <w:r>
          <w:t xml:space="preserve">GenAI </w:t>
        </w:r>
      </w:ins>
      <w:ins w:id="20" w:author="Joe Garner" w:date="2020-05-20T13:59:00Z">
        <w:r>
          <w:t>GitHub</w:t>
        </w:r>
      </w:ins>
      <w:ins w:id="21" w:author="Joe Garner" w:date="2020-05-20T14:22:00Z">
        <w:r>
          <w:t xml:space="preserve"> repository</w:t>
        </w:r>
      </w:ins>
      <w:ins w:id="22" w:author="Joe Garner" w:date="2020-05-20T13:59:00Z">
        <w:r>
          <w:t>.</w:t>
        </w:r>
      </w:ins>
      <w:ins w:id="23" w:author="Joe Garner" w:date="2020-05-20T14:00:00Z">
        <w:r>
          <w:t xml:space="preserve"> </w:t>
        </w:r>
      </w:ins>
      <w:ins w:id="24" w:author="Joe Garner" w:date="2020-05-20T14:19:00Z">
        <w:r>
          <w:t xml:space="preserve">The </w:t>
        </w:r>
      </w:ins>
      <w:r w:rsidR="00E417CB">
        <w:t>R</w:t>
      </w:r>
      <w:ins w:id="25" w:author="Joe Garner" w:date="2020-05-20T14:22:00Z">
        <w:r>
          <w:t xml:space="preserve"> </w:t>
        </w:r>
      </w:ins>
      <w:ins w:id="26" w:author="Joe Garner" w:date="2020-05-20T14:19:00Z">
        <w:r>
          <w:t xml:space="preserve">notebook </w:t>
        </w:r>
      </w:ins>
      <w:ins w:id="27" w:author="Joe Garner" w:date="2020-05-20T14:46:00Z">
        <w:r>
          <w:t>is n</w:t>
        </w:r>
      </w:ins>
      <w:ins w:id="28" w:author="Joe Garner" w:date="2020-05-20T14:20:00Z">
        <w:r>
          <w:t xml:space="preserve">ot </w:t>
        </w:r>
      </w:ins>
      <w:ins w:id="29" w:author="Joe Garner" w:date="2020-05-20T14:46:00Z">
        <w:r>
          <w:t>necessary</w:t>
        </w:r>
      </w:ins>
      <w:ins w:id="30" w:author="Joe Garner" w:date="2020-05-20T14:20:00Z">
        <w:r>
          <w:t xml:space="preserve"> </w:t>
        </w:r>
      </w:ins>
      <w:ins w:id="31" w:author="Joe Garner" w:date="2020-05-20T14:21:00Z">
        <w:r>
          <w:t xml:space="preserve">to teach this lesson </w:t>
        </w:r>
      </w:ins>
      <w:ins w:id="32" w:author="Joe Garner" w:date="2020-05-20T14:20:00Z">
        <w:r>
          <w:t>but</w:t>
        </w:r>
      </w:ins>
      <w:ins w:id="33" w:author="Joe Garner" w:date="2020-05-20T14:46:00Z">
        <w:r>
          <w:t xml:space="preserve"> is</w:t>
        </w:r>
      </w:ins>
      <w:ins w:id="34" w:author="Joe Garner" w:date="2020-05-20T14:20:00Z">
        <w:r>
          <w:t xml:space="preserve"> </w:t>
        </w:r>
      </w:ins>
      <w:ins w:id="35" w:author="Joe Garner" w:date="2020-05-20T14:19:00Z">
        <w:r>
          <w:t xml:space="preserve">available to those who wish </w:t>
        </w:r>
      </w:ins>
      <w:ins w:id="36" w:author="Joe Garner" w:date="2020-05-20T14:47:00Z">
        <w:r>
          <w:t xml:space="preserve">to teach more hands-on </w:t>
        </w:r>
      </w:ins>
      <w:ins w:id="37" w:author="Joe Garner" w:date="2020-05-20T14:57:00Z">
        <w:r>
          <w:t>D</w:t>
        </w:r>
      </w:ins>
      <w:ins w:id="38" w:author="Joe Garner" w:date="2020-05-20T14:47:00Z">
        <w:r>
          <w:t xml:space="preserve">ata </w:t>
        </w:r>
      </w:ins>
      <w:ins w:id="39" w:author="Joe Garner" w:date="2020-05-20T14:57:00Z">
        <w:r>
          <w:t>S</w:t>
        </w:r>
      </w:ins>
      <w:ins w:id="40" w:author="Joe Garner" w:date="2020-05-20T14:47:00Z">
        <w:r>
          <w:t>cience</w:t>
        </w:r>
      </w:ins>
      <w:ins w:id="41" w:author="Joe Garner" w:date="2020-05-20T14:19:00Z">
        <w:r>
          <w:t xml:space="preserve">. 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4"/>
        <w:gridCol w:w="5450"/>
        <w:gridCol w:w="2536"/>
      </w:tblGrid>
      <w:tr w:rsidR="006D0088" w14:paraId="6812FE0F" w14:textId="77777777" w:rsidTr="00BE2C3B">
        <w:tc>
          <w:tcPr>
            <w:tcW w:w="1548" w:type="dxa"/>
            <w:shd w:val="clear" w:color="auto" w:fill="D9E2F3" w:themeFill="accent1" w:themeFillTint="33"/>
          </w:tcPr>
          <w:p w14:paraId="5C01F0E8" w14:textId="77777777" w:rsidR="00FA2613" w:rsidRPr="00ED497E" w:rsidRDefault="00FA2613" w:rsidP="009B33B7">
            <w:pPr>
              <w:rPr>
                <w:b/>
                <w:bCs/>
              </w:rPr>
            </w:pPr>
            <w:r w:rsidRPr="00ED497E">
              <w:rPr>
                <w:b/>
                <w:bCs/>
              </w:rPr>
              <w:t>Materials</w:t>
            </w:r>
          </w:p>
        </w:tc>
        <w:tc>
          <w:tcPr>
            <w:tcW w:w="3720" w:type="dxa"/>
            <w:shd w:val="clear" w:color="auto" w:fill="D9E2F3" w:themeFill="accent1" w:themeFillTint="33"/>
          </w:tcPr>
          <w:p w14:paraId="5183D0F8" w14:textId="77777777" w:rsidR="00FA2613" w:rsidRPr="00ED497E" w:rsidRDefault="00FA2613" w:rsidP="009B33B7">
            <w:pPr>
              <w:rPr>
                <w:b/>
                <w:bCs/>
              </w:rPr>
            </w:pPr>
            <w:r w:rsidRPr="00ED497E">
              <w:rPr>
                <w:b/>
                <w:bCs/>
              </w:rPr>
              <w:t>File</w:t>
            </w:r>
          </w:p>
        </w:tc>
        <w:tc>
          <w:tcPr>
            <w:tcW w:w="4082" w:type="dxa"/>
            <w:shd w:val="clear" w:color="auto" w:fill="D9E2F3" w:themeFill="accent1" w:themeFillTint="33"/>
          </w:tcPr>
          <w:p w14:paraId="48F48805" w14:textId="77777777" w:rsidR="00FA2613" w:rsidRPr="00ED497E" w:rsidRDefault="00FA2613" w:rsidP="009B33B7">
            <w:pPr>
              <w:rPr>
                <w:b/>
                <w:bCs/>
              </w:rPr>
            </w:pPr>
            <w:r w:rsidRPr="00ED497E">
              <w:rPr>
                <w:b/>
                <w:bCs/>
              </w:rPr>
              <w:t>Description</w:t>
            </w:r>
          </w:p>
        </w:tc>
      </w:tr>
      <w:tr w:rsidR="0036436C" w14:paraId="5AAE4D94" w14:textId="77777777" w:rsidTr="00BE2C3B">
        <w:tc>
          <w:tcPr>
            <w:tcW w:w="1548" w:type="dxa"/>
          </w:tcPr>
          <w:p w14:paraId="66416E39" w14:textId="7A2EECF1" w:rsidR="0036436C" w:rsidRDefault="0036436C" w:rsidP="009B33B7">
            <w:r>
              <w:t>Lecture</w:t>
            </w:r>
          </w:p>
        </w:tc>
        <w:tc>
          <w:tcPr>
            <w:tcW w:w="3720" w:type="dxa"/>
          </w:tcPr>
          <w:p w14:paraId="772E5F7D" w14:textId="3B39F42E" w:rsidR="0036436C" w:rsidRDefault="00207093" w:rsidP="009B33B7">
            <w:r>
              <w:t>Lecture_Overview_</w:t>
            </w:r>
            <w:r w:rsidR="008C2B3D">
              <w:t>Diabetes_Health_Campaign</w:t>
            </w:r>
            <w:r>
              <w:t>_2020.pptx</w:t>
            </w:r>
          </w:p>
        </w:tc>
        <w:tc>
          <w:tcPr>
            <w:tcW w:w="4082" w:type="dxa"/>
          </w:tcPr>
          <w:p w14:paraId="491235FF" w14:textId="318E6159" w:rsidR="0036436C" w:rsidRDefault="00207093" w:rsidP="009B33B7">
            <w:r>
              <w:t>PPT lecture on Pima Indians</w:t>
            </w:r>
          </w:p>
        </w:tc>
      </w:tr>
      <w:tr w:rsidR="006D0088" w14:paraId="60736235" w14:textId="77777777" w:rsidTr="00BE2C3B">
        <w:tc>
          <w:tcPr>
            <w:tcW w:w="1548" w:type="dxa"/>
          </w:tcPr>
          <w:p w14:paraId="52CC3DD3" w14:textId="07EDC04F" w:rsidR="008F6BE3" w:rsidRDefault="00F97887" w:rsidP="009B33B7">
            <w:r>
              <w:t>Handout 1</w:t>
            </w:r>
          </w:p>
        </w:tc>
        <w:tc>
          <w:tcPr>
            <w:tcW w:w="3720" w:type="dxa"/>
          </w:tcPr>
          <w:p w14:paraId="006CBBF2" w14:textId="2408670E" w:rsidR="008F6BE3" w:rsidRDefault="00F97887" w:rsidP="009B33B7">
            <w:r>
              <w:t>Handout_NDReport</w:t>
            </w:r>
            <w:r w:rsidR="00F72B3D">
              <w:t>_</w:t>
            </w:r>
            <w:r w:rsidR="008C2B3D">
              <w:t xml:space="preserve"> Diabetes_Health_Campaign_</w:t>
            </w:r>
            <w:r w:rsidR="00F72B3D">
              <w:t>2020.p</w:t>
            </w:r>
            <w:r w:rsidR="006D0088">
              <w:t>df</w:t>
            </w:r>
          </w:p>
        </w:tc>
        <w:tc>
          <w:tcPr>
            <w:tcW w:w="4082" w:type="dxa"/>
          </w:tcPr>
          <w:p w14:paraId="6672E2CB" w14:textId="138AD1FE" w:rsidR="008F6BE3" w:rsidRDefault="006D0088" w:rsidP="009B33B7">
            <w:r>
              <w:t>National Diabetes Stats Report</w:t>
            </w:r>
          </w:p>
        </w:tc>
      </w:tr>
      <w:tr w:rsidR="006D0088" w14:paraId="1306F4C6" w14:textId="77777777" w:rsidTr="00BE2C3B">
        <w:tc>
          <w:tcPr>
            <w:tcW w:w="1548" w:type="dxa"/>
          </w:tcPr>
          <w:p w14:paraId="1931CA1B" w14:textId="7554D600" w:rsidR="008F6BE3" w:rsidRDefault="006D0088" w:rsidP="009B33B7">
            <w:r>
              <w:t xml:space="preserve">Handout </w:t>
            </w:r>
            <w:r w:rsidR="008F6BE3">
              <w:t>2</w:t>
            </w:r>
          </w:p>
        </w:tc>
        <w:tc>
          <w:tcPr>
            <w:tcW w:w="3720" w:type="dxa"/>
          </w:tcPr>
          <w:p w14:paraId="26232243" w14:textId="5A1E060F" w:rsidR="008F6BE3" w:rsidRDefault="006D0088" w:rsidP="009B33B7">
            <w:r>
              <w:t>Handout_PimaPardox_</w:t>
            </w:r>
            <w:r w:rsidR="008C2B3D">
              <w:t xml:space="preserve"> </w:t>
            </w:r>
            <w:r w:rsidR="008C2B3D" w:rsidRPr="008C2B3D">
              <w:t>Diabetes_Health_Campaign_</w:t>
            </w:r>
            <w:r w:rsidR="008C2B3D">
              <w:t>2</w:t>
            </w:r>
            <w:r>
              <w:t>020.pdf</w:t>
            </w:r>
          </w:p>
        </w:tc>
        <w:tc>
          <w:tcPr>
            <w:tcW w:w="4082" w:type="dxa"/>
          </w:tcPr>
          <w:p w14:paraId="2CE61D83" w14:textId="000BB39F" w:rsidR="008F6BE3" w:rsidRDefault="006D0088" w:rsidP="009B33B7">
            <w:r>
              <w:t>Pima Paradox article New Yorker</w:t>
            </w:r>
            <w:r w:rsidR="00A77658">
              <w:t>, 1998</w:t>
            </w:r>
          </w:p>
        </w:tc>
      </w:tr>
      <w:tr w:rsidR="00BD5821" w14:paraId="3EA08339" w14:textId="77777777" w:rsidTr="00BD5821">
        <w:tc>
          <w:tcPr>
            <w:tcW w:w="1548" w:type="dxa"/>
          </w:tcPr>
          <w:p w14:paraId="5D2BB3B5" w14:textId="3BE943BD" w:rsidR="00BD5821" w:rsidRDefault="00BD5821" w:rsidP="009B33B7">
            <w:r>
              <w:t>Worksheet</w:t>
            </w:r>
          </w:p>
        </w:tc>
        <w:tc>
          <w:tcPr>
            <w:tcW w:w="3720" w:type="dxa"/>
            <w:shd w:val="clear" w:color="auto" w:fill="auto"/>
          </w:tcPr>
          <w:p w14:paraId="709A1066" w14:textId="095DB601" w:rsidR="00BD5821" w:rsidRPr="00F72B3D" w:rsidRDefault="00BD5821" w:rsidP="002B3C3A">
            <w:r>
              <w:t>Worksheet_</w:t>
            </w:r>
            <w:r w:rsidR="008C2B3D">
              <w:t>Diabetes_Health_Campaign_</w:t>
            </w:r>
            <w:r>
              <w:t>2020.docx</w:t>
            </w:r>
          </w:p>
        </w:tc>
        <w:tc>
          <w:tcPr>
            <w:tcW w:w="4082" w:type="dxa"/>
          </w:tcPr>
          <w:p w14:paraId="61741D9A" w14:textId="55B493DC" w:rsidR="00BD5821" w:rsidRDefault="00BD5821" w:rsidP="009B33B7">
            <w:r>
              <w:t>Lesson worksheet for health campaign</w:t>
            </w:r>
          </w:p>
        </w:tc>
      </w:tr>
      <w:tr w:rsidR="00683973" w14:paraId="29B0465E" w14:textId="77777777" w:rsidTr="00BE2C3B">
        <w:tc>
          <w:tcPr>
            <w:tcW w:w="1548" w:type="dxa"/>
          </w:tcPr>
          <w:p w14:paraId="016AC634" w14:textId="7CFFA187" w:rsidR="00683973" w:rsidRDefault="00683973" w:rsidP="009B33B7">
            <w:r>
              <w:t>Video 1</w:t>
            </w:r>
          </w:p>
        </w:tc>
        <w:tc>
          <w:tcPr>
            <w:tcW w:w="3720" w:type="dxa"/>
            <w:shd w:val="clear" w:color="auto" w:fill="FFF2CC" w:themeFill="accent4" w:themeFillTint="33"/>
          </w:tcPr>
          <w:p w14:paraId="78426159" w14:textId="5E67427E" w:rsidR="00683973" w:rsidRPr="00F72B3D" w:rsidRDefault="00683973" w:rsidP="002B3C3A">
            <w:r>
              <w:t>Intro to AI.mp4</w:t>
            </w:r>
          </w:p>
        </w:tc>
        <w:tc>
          <w:tcPr>
            <w:tcW w:w="4082" w:type="dxa"/>
          </w:tcPr>
          <w:p w14:paraId="259D96D6" w14:textId="2F64F638" w:rsidR="00683973" w:rsidRDefault="00683973" w:rsidP="009B33B7">
            <w:r>
              <w:t>Patrick Martin talks AI (20 min)</w:t>
            </w:r>
          </w:p>
        </w:tc>
      </w:tr>
      <w:tr w:rsidR="00683973" w14:paraId="1D2B2475" w14:textId="77777777" w:rsidTr="00BE2C3B">
        <w:tc>
          <w:tcPr>
            <w:tcW w:w="1548" w:type="dxa"/>
          </w:tcPr>
          <w:p w14:paraId="11CC5698" w14:textId="67DAA6CD" w:rsidR="00683973" w:rsidRDefault="00683973" w:rsidP="009B33B7">
            <w:r>
              <w:t>Video 2</w:t>
            </w:r>
          </w:p>
        </w:tc>
        <w:tc>
          <w:tcPr>
            <w:tcW w:w="3720" w:type="dxa"/>
            <w:shd w:val="clear" w:color="auto" w:fill="FFF2CC" w:themeFill="accent4" w:themeFillTint="33"/>
          </w:tcPr>
          <w:p w14:paraId="6722CD5F" w14:textId="36CDD084" w:rsidR="00683973" w:rsidRPr="00F72B3D" w:rsidRDefault="00683973" w:rsidP="002B3C3A">
            <w:r>
              <w:t>Intro to ML.mp4</w:t>
            </w:r>
          </w:p>
        </w:tc>
        <w:tc>
          <w:tcPr>
            <w:tcW w:w="4082" w:type="dxa"/>
          </w:tcPr>
          <w:p w14:paraId="3D2DB2A4" w14:textId="66753B45" w:rsidR="00683973" w:rsidRDefault="00683973" w:rsidP="009B33B7">
            <w:r>
              <w:t>Patrick Martin talks ML (20 min)</w:t>
            </w:r>
          </w:p>
        </w:tc>
      </w:tr>
      <w:tr w:rsidR="006D0088" w14:paraId="0AD25527" w14:textId="77777777" w:rsidTr="00BE2C3B">
        <w:tc>
          <w:tcPr>
            <w:tcW w:w="1548" w:type="dxa"/>
          </w:tcPr>
          <w:p w14:paraId="47638CE3" w14:textId="58904375" w:rsidR="00FA2613" w:rsidRDefault="00FA2613" w:rsidP="009B33B7">
            <w:r>
              <w:t>Dataset</w:t>
            </w:r>
          </w:p>
        </w:tc>
        <w:tc>
          <w:tcPr>
            <w:tcW w:w="3720" w:type="dxa"/>
            <w:shd w:val="clear" w:color="auto" w:fill="FFF2CC" w:themeFill="accent4" w:themeFillTint="33"/>
          </w:tcPr>
          <w:p w14:paraId="5120C072" w14:textId="06510CF3" w:rsidR="00FA2613" w:rsidRPr="00F72B3D" w:rsidRDefault="00FA2613" w:rsidP="002B3C3A"/>
        </w:tc>
        <w:tc>
          <w:tcPr>
            <w:tcW w:w="4082" w:type="dxa"/>
          </w:tcPr>
          <w:p w14:paraId="7083C967" w14:textId="6C1DC0CF" w:rsidR="00FA2613" w:rsidRDefault="00207093" w:rsidP="009B33B7">
            <w:r>
              <w:t xml:space="preserve">Pima Indian Diabetes </w:t>
            </w:r>
            <w:r w:rsidR="002B3C3A">
              <w:t>dataset</w:t>
            </w:r>
          </w:p>
        </w:tc>
      </w:tr>
      <w:tr w:rsidR="006D0088" w14:paraId="6DB9EE41" w14:textId="77777777" w:rsidTr="00BE2C3B">
        <w:trPr>
          <w:trHeight w:val="503"/>
        </w:trPr>
        <w:tc>
          <w:tcPr>
            <w:tcW w:w="1548" w:type="dxa"/>
          </w:tcPr>
          <w:p w14:paraId="51C3C2DE" w14:textId="77777777" w:rsidR="00FA2613" w:rsidRDefault="00FA2613" w:rsidP="009B33B7">
            <w:r>
              <w:t>Data dictionary</w:t>
            </w:r>
          </w:p>
        </w:tc>
        <w:tc>
          <w:tcPr>
            <w:tcW w:w="3720" w:type="dxa"/>
            <w:shd w:val="clear" w:color="auto" w:fill="FFF2CC" w:themeFill="accent4" w:themeFillTint="33"/>
          </w:tcPr>
          <w:p w14:paraId="5E179DCE" w14:textId="77777777" w:rsidR="00FA2613" w:rsidRPr="00F72B3D" w:rsidRDefault="00FA2613" w:rsidP="009B33B7"/>
        </w:tc>
        <w:tc>
          <w:tcPr>
            <w:tcW w:w="4082" w:type="dxa"/>
          </w:tcPr>
          <w:p w14:paraId="4B0DDBE6" w14:textId="4792C773" w:rsidR="00FA2613" w:rsidRDefault="00C347AD" w:rsidP="009B33B7">
            <w:r>
              <w:t>p</w:t>
            </w:r>
            <w:ins w:id="42" w:author="Joe Garner" w:date="2020-05-20T14:02:00Z">
              <w:r w:rsidR="00FA2613">
                <w:t>df of data dictionary explaining the column headings (data</w:t>
              </w:r>
            </w:ins>
            <w:ins w:id="43" w:author="Joe Garner" w:date="2020-05-20T14:03:00Z">
              <w:r w:rsidR="00FA2613">
                <w:t xml:space="preserve"> fields</w:t>
              </w:r>
            </w:ins>
            <w:ins w:id="44" w:author="Joe Garner" w:date="2020-05-20T14:02:00Z">
              <w:r w:rsidR="00FA2613">
                <w:t>) in</w:t>
              </w:r>
            </w:ins>
            <w:ins w:id="45" w:author="Joe Garner" w:date="2020-05-20T14:03:00Z">
              <w:r w:rsidR="00FA2613">
                <w:t xml:space="preserve"> the datasets</w:t>
              </w:r>
            </w:ins>
          </w:p>
        </w:tc>
      </w:tr>
      <w:tr w:rsidR="006D0088" w14:paraId="6DFF314F" w14:textId="77777777" w:rsidTr="00BE2C3B">
        <w:trPr>
          <w:trHeight w:val="503"/>
        </w:trPr>
        <w:tc>
          <w:tcPr>
            <w:tcW w:w="1548" w:type="dxa"/>
          </w:tcPr>
          <w:p w14:paraId="10F61C71" w14:textId="2D0DE882" w:rsidR="00FA2613" w:rsidRDefault="00173E6A" w:rsidP="009B33B7">
            <w:r>
              <w:t>R notebook</w:t>
            </w:r>
          </w:p>
        </w:tc>
        <w:tc>
          <w:tcPr>
            <w:tcW w:w="3720" w:type="dxa"/>
            <w:shd w:val="clear" w:color="auto" w:fill="FFF2CC" w:themeFill="accent4" w:themeFillTint="33"/>
          </w:tcPr>
          <w:p w14:paraId="4CADD306" w14:textId="3845CDC2" w:rsidR="00FA2613" w:rsidRPr="00F72B3D" w:rsidRDefault="00307D1F" w:rsidP="009B33B7">
            <w:proofErr w:type="spellStart"/>
            <w:r>
              <w:t>Jupyter</w:t>
            </w:r>
            <w:r w:rsidRPr="00F72B3D">
              <w:t>Notebook_</w:t>
            </w:r>
            <w:r>
              <w:t>Jupyter</w:t>
            </w:r>
            <w:proofErr w:type="spellEnd"/>
            <w:r w:rsidRPr="00F72B3D">
              <w:t>_</w:t>
            </w:r>
            <w:r>
              <w:t xml:space="preserve"> Diabetes_Health_Campaign_</w:t>
            </w:r>
            <w:r w:rsidRPr="00F72B3D">
              <w:t>2020.pdf</w:t>
            </w:r>
          </w:p>
        </w:tc>
        <w:tc>
          <w:tcPr>
            <w:tcW w:w="4082" w:type="dxa"/>
          </w:tcPr>
          <w:p w14:paraId="43855AF5" w14:textId="12E3E7ED" w:rsidR="00FA2613" w:rsidRDefault="00173E6A" w:rsidP="009B33B7">
            <w:r>
              <w:t>R notebook</w:t>
            </w:r>
            <w:r w:rsidR="00FA2613">
              <w:t xml:space="preserve">  </w:t>
            </w:r>
          </w:p>
        </w:tc>
      </w:tr>
      <w:tr w:rsidR="006D0088" w14:paraId="199CCCA5" w14:textId="77777777" w:rsidTr="00BE2C3B">
        <w:tc>
          <w:tcPr>
            <w:tcW w:w="1548" w:type="dxa"/>
          </w:tcPr>
          <w:p w14:paraId="72138866" w14:textId="1898E773" w:rsidR="00FA2613" w:rsidRDefault="00173E6A" w:rsidP="009B33B7">
            <w:r>
              <w:t xml:space="preserve">R </w:t>
            </w:r>
            <w:r w:rsidR="00FA2613">
              <w:t>notebook pdf</w:t>
            </w:r>
          </w:p>
        </w:tc>
        <w:tc>
          <w:tcPr>
            <w:tcW w:w="3720" w:type="dxa"/>
            <w:shd w:val="clear" w:color="auto" w:fill="auto"/>
          </w:tcPr>
          <w:p w14:paraId="7264B60D" w14:textId="3091AE0C" w:rsidR="00FA2613" w:rsidRPr="00F72B3D" w:rsidRDefault="00307D1F" w:rsidP="009B33B7">
            <w:proofErr w:type="spellStart"/>
            <w:r>
              <w:t>Jupyter</w:t>
            </w:r>
            <w:r w:rsidR="00F72B3D" w:rsidRPr="00F72B3D">
              <w:t>Notebook_pdf</w:t>
            </w:r>
            <w:proofErr w:type="spellEnd"/>
            <w:r w:rsidR="00F72B3D" w:rsidRPr="00F72B3D">
              <w:t>_</w:t>
            </w:r>
            <w:r w:rsidR="008C2B3D">
              <w:t xml:space="preserve"> Diabetes_Health_Campaign_</w:t>
            </w:r>
            <w:r w:rsidR="00F72B3D" w:rsidRPr="00F72B3D">
              <w:t>2020.pdf</w:t>
            </w:r>
          </w:p>
        </w:tc>
        <w:tc>
          <w:tcPr>
            <w:tcW w:w="4082" w:type="dxa"/>
          </w:tcPr>
          <w:p w14:paraId="1CA8FA73" w14:textId="5C684B59" w:rsidR="00FA2613" w:rsidRDefault="00C347AD" w:rsidP="009B33B7">
            <w:r>
              <w:t>p</w:t>
            </w:r>
            <w:r w:rsidR="00FA2613">
              <w:t xml:space="preserve">df of annotated </w:t>
            </w:r>
            <w:r w:rsidR="0080254C">
              <w:t xml:space="preserve">R </w:t>
            </w:r>
            <w:r w:rsidR="00FA2613">
              <w:t>notebook</w:t>
            </w:r>
            <w:r w:rsidR="0088577C">
              <w:t xml:space="preserve">; </w:t>
            </w:r>
            <w:r w:rsidR="0088577C" w:rsidRPr="0088577C">
              <w:t>Health Analysis of Diabetes among Pima Indians</w:t>
            </w:r>
          </w:p>
        </w:tc>
      </w:tr>
      <w:tr w:rsidR="006D0088" w14:paraId="6B2F1BD9" w14:textId="77777777" w:rsidTr="008C2B3D">
        <w:trPr>
          <w:trHeight w:val="638"/>
        </w:trPr>
        <w:tc>
          <w:tcPr>
            <w:tcW w:w="1548" w:type="dxa"/>
          </w:tcPr>
          <w:p w14:paraId="2F6398A1" w14:textId="27C763A8" w:rsidR="00FA2613" w:rsidRDefault="0067535C" w:rsidP="009B33B7">
            <w:r>
              <w:t>Storyboard</w:t>
            </w:r>
          </w:p>
        </w:tc>
        <w:tc>
          <w:tcPr>
            <w:tcW w:w="3720" w:type="dxa"/>
          </w:tcPr>
          <w:p w14:paraId="1AE3254B" w14:textId="4E0DC351" w:rsidR="00FA2613" w:rsidRDefault="00F15E9A" w:rsidP="009B33B7">
            <w:r>
              <w:t>Lesson_</w:t>
            </w:r>
            <w:r w:rsidR="0067535C">
              <w:t>Storyboard</w:t>
            </w:r>
            <w:r>
              <w:t>_</w:t>
            </w:r>
            <w:r w:rsidR="008C2B3D">
              <w:t xml:space="preserve"> Diabetes_Health_Campaign_</w:t>
            </w:r>
            <w:r>
              <w:t>2020.docx</w:t>
            </w:r>
          </w:p>
        </w:tc>
        <w:tc>
          <w:tcPr>
            <w:tcW w:w="4082" w:type="dxa"/>
          </w:tcPr>
          <w:p w14:paraId="171A68B1" w14:textId="4277AA70" w:rsidR="00FA2613" w:rsidRDefault="00FA2613" w:rsidP="009B33B7">
            <w:r>
              <w:t xml:space="preserve">Lesson planner </w:t>
            </w:r>
            <w:r w:rsidR="0067535C">
              <w:t>storyboard</w:t>
            </w:r>
          </w:p>
        </w:tc>
      </w:tr>
    </w:tbl>
    <w:p w14:paraId="094C53F7" w14:textId="77777777" w:rsidR="00FA2613" w:rsidRDefault="00FA2613" w:rsidP="00FA2613"/>
    <w:p w14:paraId="503DCF38" w14:textId="77777777" w:rsidR="00FA2613" w:rsidDel="00AE66B3" w:rsidRDefault="00FA2613" w:rsidP="00FA2613">
      <w:pPr>
        <w:pStyle w:val="Heading2"/>
        <w:rPr>
          <w:del w:id="46" w:author="Marilyn S Kupetz" w:date="2020-05-20T12:42:00Z"/>
          <w:b/>
          <w:bCs/>
        </w:rPr>
      </w:pPr>
      <w:r w:rsidRPr="00BB71EF">
        <w:rPr>
          <w:b/>
          <w:bCs/>
        </w:rPr>
        <w:t>Teaching Strategies</w:t>
      </w:r>
    </w:p>
    <w:p w14:paraId="6E4382CA" w14:textId="77777777" w:rsidR="00FA2613" w:rsidRPr="00FE6327" w:rsidRDefault="00FA2613">
      <w:pPr>
        <w:pStyle w:val="Heading2"/>
        <w:pPrChange w:id="47" w:author="Marilyn S Kupetz" w:date="2020-05-20T12:42:00Z">
          <w:pPr/>
        </w:pPrChange>
      </w:pPr>
    </w:p>
    <w:p w14:paraId="419614E3" w14:textId="179CC05B" w:rsidR="00EF10FE" w:rsidRDefault="00EF10FE" w:rsidP="00FA2613">
      <w:pPr>
        <w:pStyle w:val="ListParagraph"/>
        <w:numPr>
          <w:ilvl w:val="0"/>
          <w:numId w:val="33"/>
        </w:numPr>
      </w:pPr>
      <w:r>
        <w:t>Oral quiz in class to check students’ understanding of diabetes: terms, measures, issues</w:t>
      </w:r>
    </w:p>
    <w:p w14:paraId="2EFD6B5B" w14:textId="1A441994" w:rsidR="00FA2613" w:rsidRDefault="00424ADF" w:rsidP="00FA2613">
      <w:pPr>
        <w:pStyle w:val="ListParagraph"/>
        <w:numPr>
          <w:ilvl w:val="0"/>
          <w:numId w:val="33"/>
        </w:numPr>
      </w:pPr>
      <w:r>
        <w:t xml:space="preserve">Review </w:t>
      </w:r>
      <w:r w:rsidR="00A809EA">
        <w:t xml:space="preserve">concepts in </w:t>
      </w:r>
      <w:r>
        <w:t xml:space="preserve">Statistics </w:t>
      </w:r>
      <w:r w:rsidR="00A809EA">
        <w:t xml:space="preserve">such as descriptive stats, </w:t>
      </w:r>
      <w:r w:rsidR="00C540EA">
        <w:t>correlation,</w:t>
      </w:r>
      <w:r w:rsidR="00A809EA">
        <w:t xml:space="preserve"> and hypothesis testing  </w:t>
      </w:r>
      <w:r>
        <w:t xml:space="preserve"> </w:t>
      </w:r>
      <w:del w:id="48" w:author="Marilyn S Kupetz" w:date="2020-05-20T12:42:00Z">
        <w:r w:rsidR="00FA2613" w:rsidDel="00AE66B3">
          <w:delText xml:space="preserve"> </w:delText>
        </w:r>
      </w:del>
    </w:p>
    <w:p w14:paraId="658307AD" w14:textId="77777777" w:rsidR="00C540EA" w:rsidRDefault="00FA2613" w:rsidP="00FA2613">
      <w:pPr>
        <w:pStyle w:val="ListParagraph"/>
        <w:numPr>
          <w:ilvl w:val="0"/>
          <w:numId w:val="33"/>
        </w:numPr>
      </w:pPr>
      <w:r>
        <w:t xml:space="preserve">Pose </w:t>
      </w:r>
      <w:r w:rsidRPr="00B23190">
        <w:rPr>
          <w:b/>
          <w:bCs/>
          <w:rPrChange w:id="49" w:author="Joe Garner" w:date="2020-05-20T14:24:00Z">
            <w:rPr/>
          </w:rPrChange>
        </w:rPr>
        <w:t>challenge questions</w:t>
      </w:r>
      <w:r>
        <w:t xml:space="preserve"> for engagement and </w:t>
      </w:r>
      <w:del w:id="50" w:author="Marilyn S Kupetz" w:date="2020-05-20T12:42:00Z">
        <w:r w:rsidDel="00AE66B3">
          <w:delText xml:space="preserve">to </w:delText>
        </w:r>
      </w:del>
      <w:r>
        <w:t xml:space="preserve">allow students to interpret visualizations and hypothesize. Students may have difficulty </w:t>
      </w:r>
      <w:r w:rsidRPr="00AE66B3">
        <w:rPr>
          <w:rPrChange w:id="51" w:author="Marilyn S Kupetz" w:date="2020-05-20T12:42:00Z">
            <w:rPr>
              <w:b/>
              <w:bCs/>
            </w:rPr>
          </w:rPrChange>
        </w:rPr>
        <w:t>limiting inferences</w:t>
      </w:r>
      <w:r>
        <w:t xml:space="preserve"> to within the scope of the datase</w:t>
      </w:r>
      <w:r w:rsidRPr="00FC3270">
        <w:t>t</w:t>
      </w:r>
      <w:r>
        <w:t>, so discuss over-hypothesizing beyond the data.</w:t>
      </w:r>
    </w:p>
    <w:p w14:paraId="4B0C5228" w14:textId="7AF2CCB8" w:rsidR="00FA2613" w:rsidRDefault="00C540EA" w:rsidP="00254949">
      <w:pPr>
        <w:pStyle w:val="ListParagraph"/>
        <w:numPr>
          <w:ilvl w:val="0"/>
          <w:numId w:val="33"/>
        </w:numPr>
      </w:pPr>
      <w:r>
        <w:t xml:space="preserve">Discuss the difference between Inferential vs. Predictive modeling </w:t>
      </w:r>
      <w:r w:rsidR="00FA2613">
        <w:t xml:space="preserve">  </w:t>
      </w:r>
    </w:p>
    <w:p w14:paraId="4F07FCBB" w14:textId="77777777" w:rsidR="00FA2613" w:rsidDel="00EA26D4" w:rsidRDefault="00FA2613" w:rsidP="00FA2613">
      <w:pPr>
        <w:pStyle w:val="ListParagraph"/>
        <w:numPr>
          <w:ilvl w:val="0"/>
          <w:numId w:val="37"/>
        </w:numPr>
        <w:rPr>
          <w:del w:id="52" w:author="Marilyn S Kupetz" w:date="2020-05-20T13:09:00Z"/>
        </w:rPr>
      </w:pPr>
      <w:del w:id="53" w:author="Marilyn S Kupetz" w:date="2020-05-20T13:09:00Z">
        <w:r w:rsidDel="00EA26D4">
          <w:br w:type="page"/>
        </w:r>
      </w:del>
    </w:p>
    <w:p w14:paraId="007781A8" w14:textId="77777777" w:rsidR="00FA2613" w:rsidDel="00EA26D4" w:rsidRDefault="00FA2613" w:rsidP="00FA2613">
      <w:pPr>
        <w:pStyle w:val="Heading2"/>
        <w:rPr>
          <w:del w:id="54" w:author="Marilyn S Kupetz" w:date="2020-05-20T13:12:00Z"/>
          <w:b/>
          <w:bCs/>
        </w:rPr>
      </w:pPr>
      <w:r w:rsidRPr="00AB1C08">
        <w:rPr>
          <w:b/>
          <w:bCs/>
        </w:rPr>
        <w:t>Lesson Narrative</w:t>
      </w:r>
    </w:p>
    <w:p w14:paraId="03B5B6D8" w14:textId="77777777" w:rsidR="00FA2613" w:rsidRPr="00AB1C08" w:rsidRDefault="00FA2613">
      <w:pPr>
        <w:pStyle w:val="Heading2"/>
        <w:pPrChange w:id="55" w:author="Marilyn S Kupetz" w:date="2020-05-20T13:12:00Z">
          <w:pPr/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613" w14:paraId="03F28D2D" w14:textId="77777777" w:rsidTr="009B33B7">
        <w:tc>
          <w:tcPr>
            <w:tcW w:w="9350" w:type="dxa"/>
            <w:shd w:val="clear" w:color="auto" w:fill="D9E2F3" w:themeFill="accent1" w:themeFillTint="33"/>
          </w:tcPr>
          <w:p w14:paraId="6D342168" w14:textId="77777777" w:rsidR="00FA2613" w:rsidRPr="00077075" w:rsidRDefault="00FA2613" w:rsidP="009B33B7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Module 0: </w:t>
            </w:r>
            <w:r w:rsidRPr="00077075">
              <w:rPr>
                <w:b/>
                <w:bCs/>
              </w:rPr>
              <w:t>Pre-lesson</w:t>
            </w:r>
          </w:p>
        </w:tc>
      </w:tr>
    </w:tbl>
    <w:p w14:paraId="7E216389" w14:textId="2588AB3A" w:rsidR="00372A86" w:rsidRDefault="00AB59E6">
      <w:r>
        <w:t xml:space="preserve">Ask students to read foundational articles </w:t>
      </w:r>
      <w:r w:rsidR="00372A86">
        <w:t>on Pima Indians and their struggle against diabetes.</w:t>
      </w:r>
      <w:r w:rsidR="00CB0E7D">
        <w:t xml:space="preserve"> Provide link to CDC site describing diabetes.</w:t>
      </w:r>
      <w:r w:rsidR="00372A86">
        <w:t xml:space="preserve"> </w:t>
      </w:r>
    </w:p>
    <w:p w14:paraId="06D471FA" w14:textId="3A6FB0FD" w:rsidR="006609CB" w:rsidRDefault="00372A86">
      <w:r>
        <w:lastRenderedPageBreak/>
        <w:t xml:space="preserve">Review concepts of descriptive </w:t>
      </w:r>
      <w:r w:rsidR="006609CB">
        <w:t>Statistics</w:t>
      </w:r>
      <w:r>
        <w:t xml:space="preserve">, correlation, </w:t>
      </w:r>
      <w:r w:rsidR="00482E14">
        <w:t xml:space="preserve">and </w:t>
      </w:r>
      <w:r w:rsidR="006609CB">
        <w:t>hypothesis testing</w:t>
      </w:r>
      <w:r w:rsidR="00AB59E6">
        <w:t>.</w:t>
      </w:r>
      <w:r w:rsidR="006609CB">
        <w:t xml:space="preserve"> </w:t>
      </w:r>
    </w:p>
    <w:p w14:paraId="69E5BB77" w14:textId="263AB7A8" w:rsidR="00683973" w:rsidDel="00AE66B3" w:rsidRDefault="00683973" w:rsidP="00683973">
      <w:pPr>
        <w:rPr>
          <w:del w:id="56" w:author="Marilyn S Kupetz" w:date="2020-05-20T12:43:00Z"/>
        </w:rPr>
      </w:pPr>
      <w:r>
        <w:t>Ask students to view AI &amp; ML videos to prepare for a discussion on the concepts of AI/ML modeling</w:t>
      </w:r>
    </w:p>
    <w:p w14:paraId="0F029FC9" w14:textId="77777777" w:rsidR="00FA2613" w:rsidRDefault="00FA2613">
      <w:pPr>
        <w:pPrChange w:id="57" w:author="Marilyn S Kupetz" w:date="2020-05-20T12:45:00Z">
          <w:pPr>
            <w:jc w:val="center"/>
          </w:pPr>
        </w:pPrChange>
      </w:pPr>
      <w:del w:id="58" w:author="Marilyn S Kupetz" w:date="2020-05-20T12:43:00Z">
        <w:r w:rsidDel="00AE66B3">
          <w:rPr>
            <w:noProof/>
          </w:rPr>
          <w:drawing>
            <wp:inline distT="0" distB="0" distL="0" distR="0" wp14:anchorId="370C1C26" wp14:editId="66A0A163">
              <wp:extent cx="5084064" cy="1189494"/>
              <wp:effectExtent l="0" t="0" r="254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12120" cy="1242851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613" w14:paraId="31095B41" w14:textId="77777777" w:rsidTr="009B33B7">
        <w:tc>
          <w:tcPr>
            <w:tcW w:w="9350" w:type="dxa"/>
            <w:shd w:val="clear" w:color="auto" w:fill="D9E2F3" w:themeFill="accent1" w:themeFillTint="33"/>
          </w:tcPr>
          <w:p w14:paraId="72B8A7C6" w14:textId="4FB3AC37" w:rsidR="00FA2613" w:rsidRPr="00077075" w:rsidRDefault="00FA2613" w:rsidP="009B33B7">
            <w:pPr>
              <w:pStyle w:val="Heading2"/>
              <w:outlineLvl w:val="1"/>
              <w:rPr>
                <w:b/>
                <w:bCs/>
              </w:rPr>
            </w:pPr>
            <w:bookmarkStart w:id="59" w:name="_Hlk40641803"/>
            <w:r>
              <w:rPr>
                <w:b/>
                <w:bCs/>
              </w:rPr>
              <w:t xml:space="preserve">Module </w:t>
            </w:r>
            <w:r w:rsidR="00797BC1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: </w:t>
            </w:r>
            <w:ins w:id="60" w:author="Joe Garner" w:date="2020-05-20T14:54:00Z">
              <w:r>
                <w:rPr>
                  <w:b/>
                  <w:bCs/>
                </w:rPr>
                <w:t xml:space="preserve">Dataset and </w:t>
              </w:r>
            </w:ins>
            <w:ins w:id="61" w:author="Joe Garner" w:date="2020-05-20T14:55:00Z">
              <w:r>
                <w:rPr>
                  <w:b/>
                  <w:bCs/>
                </w:rPr>
                <w:t>Exploratory Data Analysis</w:t>
              </w:r>
            </w:ins>
            <w:del w:id="62" w:author="Joe Garner" w:date="2020-05-20T14:54:00Z">
              <w:r w:rsidRPr="00077075" w:rsidDel="00D62CA9">
                <w:rPr>
                  <w:b/>
                  <w:bCs/>
                </w:rPr>
                <w:delText xml:space="preserve">Explore NHAMCS </w:delText>
              </w:r>
              <w:r w:rsidDel="00D62CA9">
                <w:rPr>
                  <w:b/>
                  <w:bCs/>
                </w:rPr>
                <w:delText xml:space="preserve">and “NHAMCS </w:delText>
              </w:r>
              <w:r w:rsidRPr="00077075" w:rsidDel="00D62CA9">
                <w:rPr>
                  <w:b/>
                  <w:bCs/>
                </w:rPr>
                <w:delText>+ COVID-19</w:delText>
              </w:r>
              <w:r w:rsidDel="00D62CA9">
                <w:rPr>
                  <w:b/>
                  <w:bCs/>
                </w:rPr>
                <w:delText>”</w:delText>
              </w:r>
              <w:r w:rsidRPr="00077075" w:rsidDel="00D62CA9">
                <w:rPr>
                  <w:b/>
                  <w:bCs/>
                </w:rPr>
                <w:delText xml:space="preserve"> datas</w:delText>
              </w:r>
            </w:del>
            <w:del w:id="63" w:author="Joe Garner" w:date="2020-05-20T14:55:00Z">
              <w:r w:rsidRPr="00077075" w:rsidDel="00D62CA9">
                <w:rPr>
                  <w:b/>
                  <w:bCs/>
                </w:rPr>
                <w:delText>et</w:delText>
              </w:r>
              <w:r w:rsidDel="00D62CA9">
                <w:rPr>
                  <w:b/>
                  <w:bCs/>
                </w:rPr>
                <w:delText xml:space="preserve">s </w:delText>
              </w:r>
            </w:del>
          </w:p>
        </w:tc>
      </w:tr>
    </w:tbl>
    <w:bookmarkEnd w:id="59"/>
    <w:p w14:paraId="438BD9D6" w14:textId="3BB9A007" w:rsidR="00130E82" w:rsidRDefault="00482E14" w:rsidP="00482E14">
      <w:r>
        <w:t xml:space="preserve">This lesson narrative follows the lesson worksheet. </w:t>
      </w:r>
      <w:r w:rsidR="00290394">
        <w:t xml:space="preserve">Interpretive </w:t>
      </w:r>
      <w:r w:rsidR="00596C14">
        <w:t>questions are posed for each step.</w:t>
      </w:r>
    </w:p>
    <w:p w14:paraId="5B1F7846" w14:textId="20C6D2C9" w:rsidR="00FA2613" w:rsidRDefault="000B14FC" w:rsidP="000B14FC">
      <w:r>
        <w:t xml:space="preserve">Illustrate </w:t>
      </w:r>
      <w:r w:rsidRPr="000B14FC">
        <w:rPr>
          <w:b/>
          <w:bCs/>
        </w:rPr>
        <w:t>Descriptive Stats</w:t>
      </w:r>
      <w:r>
        <w:t xml:space="preserve">: </w:t>
      </w:r>
      <w:r w:rsidR="00596C14">
        <w:t>erroneous data; distributions; correlations between features</w:t>
      </w:r>
      <w:del w:id="64" w:author="Joe Garner" w:date="2020-05-20T14:32:00Z">
        <w:r w:rsidR="00FA2613" w:rsidRPr="00EA26D4" w:rsidDel="004D1AA2">
          <w:delText>.</w:delText>
        </w:r>
      </w:del>
      <w:del w:id="65" w:author="Joe Garner" w:date="2020-05-20T14:33:00Z">
        <w:r w:rsidR="00FA2613" w:rsidDel="004D1AA2">
          <w:delText xml:space="preserve"> </w:delText>
        </w:r>
      </w:del>
    </w:p>
    <w:p w14:paraId="3E901853" w14:textId="77777777" w:rsidR="004169FD" w:rsidDel="004D1AA2" w:rsidRDefault="004169FD" w:rsidP="00130E82">
      <w:pPr>
        <w:rPr>
          <w:del w:id="66" w:author="Joe Garner" w:date="2020-05-20T14:33:00Z"/>
        </w:rPr>
      </w:pPr>
    </w:p>
    <w:p w14:paraId="574EA116" w14:textId="2B86D189" w:rsidR="005910DF" w:rsidDel="008540DB" w:rsidRDefault="005910DF" w:rsidP="00130E82">
      <w:pPr>
        <w:rPr>
          <w:del w:id="67" w:author="Marilyn S Kupetz" w:date="2020-05-20T12:49:00Z"/>
        </w:rPr>
      </w:pPr>
    </w:p>
    <w:tbl>
      <w:tblPr>
        <w:tblStyle w:val="TableGrid"/>
        <w:tblW w:w="9446" w:type="dxa"/>
        <w:tblLook w:val="04A0" w:firstRow="1" w:lastRow="0" w:firstColumn="1" w:lastColumn="0" w:noHBand="0" w:noVBand="1"/>
      </w:tblPr>
      <w:tblGrid>
        <w:gridCol w:w="3186"/>
        <w:gridCol w:w="420"/>
        <w:gridCol w:w="5752"/>
        <w:gridCol w:w="28"/>
        <w:gridCol w:w="60"/>
      </w:tblGrid>
      <w:tr w:rsidR="00FA2613" w:rsidDel="00785C19" w14:paraId="7FD65951" w14:textId="77777777" w:rsidTr="00421557">
        <w:trPr>
          <w:gridAfter w:val="1"/>
          <w:wAfter w:w="61" w:type="dxa"/>
          <w:trHeight w:val="1226"/>
          <w:del w:id="68" w:author="Marilyn S Kupetz" w:date="2020-05-20T12:57:00Z"/>
        </w:trPr>
        <w:tc>
          <w:tcPr>
            <w:tcW w:w="3186" w:type="dxa"/>
          </w:tcPr>
          <w:p w14:paraId="530956EB" w14:textId="77777777" w:rsidR="00FA2613" w:rsidDel="00785C19" w:rsidRDefault="00FA2613" w:rsidP="009B33B7">
            <w:pPr>
              <w:rPr>
                <w:del w:id="69" w:author="Marilyn S Kupetz" w:date="2020-05-20T12:57:00Z"/>
              </w:rPr>
            </w:pPr>
            <w:del w:id="70" w:author="Marilyn S Kupetz" w:date="2020-05-20T12:57:00Z">
              <w:r w:rsidDel="00785C19">
                <w:rPr>
                  <w:noProof/>
                </w:rPr>
                <w:drawing>
                  <wp:inline distT="0" distB="0" distL="0" distR="0" wp14:anchorId="2C3FAD9A" wp14:editId="21F3C2D1">
                    <wp:extent cx="1850746" cy="1007109"/>
                    <wp:effectExtent l="0" t="0" r="0" b="3175"/>
                    <wp:docPr id="10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24761" cy="104738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6288" w:type="dxa"/>
            <w:gridSpan w:val="3"/>
          </w:tcPr>
          <w:p w14:paraId="28585AFA" w14:textId="77777777" w:rsidR="00FA2613" w:rsidRPr="00D06EF9" w:rsidDel="00785C19" w:rsidRDefault="00FA2613" w:rsidP="009B33B7">
            <w:pPr>
              <w:spacing w:after="160" w:line="259" w:lineRule="auto"/>
              <w:rPr>
                <w:del w:id="71" w:author="Marilyn S Kupetz" w:date="2020-05-20T12:57:00Z"/>
              </w:rPr>
            </w:pPr>
            <w:del w:id="72" w:author="Marilyn S Kupetz" w:date="2020-05-20T12:57:00Z">
              <w:r w:rsidRPr="00BA2A0A" w:rsidDel="00785C19">
                <w:rPr>
                  <w:b/>
                  <w:bCs/>
                </w:rPr>
                <w:delText>NHAMCS dataset:</w:delText>
              </w:r>
              <w:r w:rsidDel="00785C19">
                <w:delText xml:space="preserve"> </w:delText>
              </w:r>
              <w:r w:rsidRPr="00D06EF9" w:rsidDel="00785C19">
                <w:delText>We can see that the probability of getting a patient who comes in for imaging based on our data is 47.21% (9,190/19,467)</w:delText>
              </w:r>
            </w:del>
          </w:p>
          <w:p w14:paraId="60A6F372" w14:textId="77777777" w:rsidR="00FA2613" w:rsidDel="00785C19" w:rsidRDefault="00FA2613" w:rsidP="009B33B7">
            <w:pPr>
              <w:rPr>
                <w:del w:id="73" w:author="Marilyn S Kupetz" w:date="2020-05-20T12:57:00Z"/>
              </w:rPr>
            </w:pPr>
          </w:p>
        </w:tc>
      </w:tr>
      <w:tr w:rsidR="00FA2613" w:rsidDel="00785C19" w14:paraId="29414D3D" w14:textId="77777777" w:rsidTr="00421557">
        <w:trPr>
          <w:gridAfter w:val="1"/>
          <w:wAfter w:w="61" w:type="dxa"/>
          <w:trHeight w:val="1997"/>
          <w:del w:id="74" w:author="Marilyn S Kupetz" w:date="2020-05-20T12:57:00Z"/>
        </w:trPr>
        <w:tc>
          <w:tcPr>
            <w:tcW w:w="3186" w:type="dxa"/>
          </w:tcPr>
          <w:p w14:paraId="5D2D70C2" w14:textId="77777777" w:rsidR="00FA2613" w:rsidDel="00785C19" w:rsidRDefault="00FA2613" w:rsidP="009B33B7">
            <w:pPr>
              <w:rPr>
                <w:del w:id="75" w:author="Marilyn S Kupetz" w:date="2020-05-20T12:57:00Z"/>
              </w:rPr>
            </w:pPr>
            <w:del w:id="76" w:author="Marilyn S Kupetz" w:date="2020-05-20T12:57:00Z">
              <w:r w:rsidDel="00785C19">
                <w:rPr>
                  <w:noProof/>
                </w:rPr>
                <w:drawing>
                  <wp:inline distT="0" distB="0" distL="0" distR="0" wp14:anchorId="1F85858C" wp14:editId="6061197C">
                    <wp:extent cx="1885162" cy="1095876"/>
                    <wp:effectExtent l="0" t="0" r="1270" b="9525"/>
                    <wp:docPr id="11" name="Picture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46620" cy="113160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6288" w:type="dxa"/>
            <w:gridSpan w:val="3"/>
          </w:tcPr>
          <w:p w14:paraId="334BB7E4" w14:textId="77777777" w:rsidR="00FA2613" w:rsidDel="00785C19" w:rsidRDefault="00FA2613" w:rsidP="009B33B7">
            <w:pPr>
              <w:spacing w:after="160" w:line="259" w:lineRule="auto"/>
              <w:rPr>
                <w:del w:id="77" w:author="Marilyn S Kupetz" w:date="2020-05-20T12:57:00Z"/>
              </w:rPr>
            </w:pPr>
            <w:del w:id="78" w:author="Marilyn S Kupetz" w:date="2020-05-20T12:57:00Z">
              <w:r w:rsidRPr="00BA2A0A" w:rsidDel="00785C19">
                <w:rPr>
                  <w:b/>
                  <w:bCs/>
                </w:rPr>
                <w:delText xml:space="preserve">NHAMCS + COVID-19 dataset: </w:delText>
              </w:r>
              <w:r w:rsidRPr="00F32949" w:rsidDel="00785C19">
                <w:delText>Obesity makes patients more susceptible to Covid-19. We can see that the probability of getting a patient who comes into</w:delText>
              </w:r>
              <w:r w:rsidDel="00785C19">
                <w:delText xml:space="preserve"> the ED </w:delText>
              </w:r>
              <w:r w:rsidRPr="00F32949" w:rsidDel="00785C19">
                <w:delText xml:space="preserve">with obesity and is tested positive for Covid-19 is 6/1,250 = 0.48%. The probability of having obesity and being diagnosed with Covid-19 is 6/60 = 10%. </w:delText>
              </w:r>
            </w:del>
          </w:p>
          <w:p w14:paraId="7ADA7181" w14:textId="77777777" w:rsidR="00FA2613" w:rsidDel="00785C19" w:rsidRDefault="00FA2613" w:rsidP="009B33B7">
            <w:pPr>
              <w:spacing w:after="160" w:line="259" w:lineRule="auto"/>
              <w:rPr>
                <w:del w:id="79" w:author="Marilyn S Kupetz" w:date="2020-05-20T12:57:00Z"/>
              </w:rPr>
            </w:pPr>
          </w:p>
        </w:tc>
      </w:tr>
      <w:tr w:rsidR="00FA2613" w14:paraId="327BBF74" w14:textId="77777777" w:rsidTr="00421557">
        <w:trPr>
          <w:gridAfter w:val="2"/>
          <w:wAfter w:w="88" w:type="dxa"/>
        </w:trPr>
        <w:tc>
          <w:tcPr>
            <w:tcW w:w="9446" w:type="dxa"/>
            <w:gridSpan w:val="3"/>
            <w:shd w:val="clear" w:color="auto" w:fill="D9E2F3" w:themeFill="accent1" w:themeFillTint="33"/>
          </w:tcPr>
          <w:p w14:paraId="3ECBFB7D" w14:textId="145A3AD5" w:rsidR="00FA2613" w:rsidRPr="00942F91" w:rsidRDefault="00FA2613" w:rsidP="009B33B7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Module </w:t>
            </w:r>
            <w:r w:rsidR="004169FD">
              <w:rPr>
                <w:b/>
                <w:bCs/>
              </w:rPr>
              <w:t>2</w:t>
            </w:r>
            <w:r>
              <w:rPr>
                <w:b/>
                <w:bCs/>
              </w:rPr>
              <w:t>: Explain Predictive Modeling</w:t>
            </w:r>
          </w:p>
        </w:tc>
      </w:tr>
      <w:tr w:rsidR="00FA2613" w:rsidDel="008540DB" w14:paraId="50A92571" w14:textId="77777777" w:rsidTr="00421557">
        <w:trPr>
          <w:trHeight w:val="2708"/>
          <w:del w:id="80" w:author="Marilyn S Kupetz" w:date="2020-05-20T12:50:00Z"/>
        </w:trPr>
        <w:tc>
          <w:tcPr>
            <w:tcW w:w="3606" w:type="dxa"/>
            <w:gridSpan w:val="2"/>
          </w:tcPr>
          <w:p w14:paraId="01CA0DD2" w14:textId="77777777" w:rsidR="00FA2613" w:rsidDel="008540DB" w:rsidRDefault="00FA2613" w:rsidP="009B33B7">
            <w:pPr>
              <w:rPr>
                <w:del w:id="81" w:author="Marilyn S Kupetz" w:date="2020-05-20T12:50:00Z"/>
              </w:rPr>
            </w:pPr>
            <w:bookmarkStart w:id="82" w:name="_Hlk40682696"/>
            <w:del w:id="83" w:author="Marilyn S Kupetz" w:date="2020-05-20T12:50:00Z">
              <w:r w:rsidRPr="00271B4B" w:rsidDel="008540DB">
                <w:rPr>
                  <w:noProof/>
                </w:rPr>
                <w:drawing>
                  <wp:inline distT="0" distB="0" distL="0" distR="0" wp14:anchorId="7A78BF0B" wp14:editId="0545F9B1">
                    <wp:extent cx="2143126" cy="1428750"/>
                    <wp:effectExtent l="0" t="0" r="9525" b="0"/>
                    <wp:docPr id="2" name="Picture 4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DE90C5B1-6DB0-7544-930B-A3A2328B7F86}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Picture 4">
                              <a:extLst>
                                <a:ext uri="{FF2B5EF4-FFF2-40B4-BE49-F238E27FC236}">
                                  <a16:creationId xmlns:a16="http://schemas.microsoft.com/office/drawing/2014/main" id="{DE90C5B1-6DB0-7544-930B-A3A2328B7F86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77587" cy="145172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5929" w:type="dxa"/>
            <w:gridSpan w:val="3"/>
          </w:tcPr>
          <w:p w14:paraId="3F80E0DE" w14:textId="77777777" w:rsidR="00FA2613" w:rsidRPr="001726F2" w:rsidDel="008540DB" w:rsidRDefault="00FA2613" w:rsidP="009B33B7">
            <w:pPr>
              <w:rPr>
                <w:del w:id="84" w:author="Marilyn S Kupetz" w:date="2020-05-20T12:50:00Z"/>
              </w:rPr>
            </w:pPr>
            <w:del w:id="85" w:author="Marilyn S Kupetz" w:date="2020-05-20T12:50:00Z">
              <w:r w:rsidRPr="001726F2" w:rsidDel="008540DB">
                <w:rPr>
                  <w:b/>
                  <w:bCs/>
                </w:rPr>
                <w:delText xml:space="preserve">Risk Event: </w:delText>
              </w:r>
              <w:r w:rsidRPr="001726F2" w:rsidDel="008540DB">
                <w:delText>Patients can come in for a variety of reasons, but the data shows that patients with Diabetes Type 2 tend to have longer wai</w:delText>
              </w:r>
              <w:r w:rsidDel="008540DB">
                <w:delText>ting</w:delText>
              </w:r>
              <w:r w:rsidRPr="001726F2" w:rsidDel="008540DB">
                <w:delText xml:space="preserve"> times</w:delText>
              </w:r>
            </w:del>
          </w:p>
          <w:p w14:paraId="4E3F8B9A" w14:textId="77777777" w:rsidR="00FA2613" w:rsidRPr="001726F2" w:rsidDel="008540DB" w:rsidRDefault="00FA2613" w:rsidP="009B33B7">
            <w:pPr>
              <w:rPr>
                <w:del w:id="86" w:author="Marilyn S Kupetz" w:date="2020-05-20T12:50:00Z"/>
                <w:b/>
                <w:bCs/>
              </w:rPr>
            </w:pPr>
            <w:del w:id="87" w:author="Marilyn S Kupetz" w:date="2020-05-20T12:50:00Z">
              <w:r w:rsidRPr="001726F2" w:rsidDel="008540DB">
                <w:rPr>
                  <w:b/>
                  <w:bCs/>
                </w:rPr>
                <w:delText xml:space="preserve">Cause: </w:delText>
              </w:r>
              <w:r w:rsidRPr="001726F2" w:rsidDel="008540DB">
                <w:delText>Patients with Type 2 Diabetes might not need to be seen immediately as this is a chronic condition and usually under active management. In fact, we see that many patients with Type 2 Diabetes in the visualization have wait</w:delText>
              </w:r>
              <w:r w:rsidDel="008540DB">
                <w:delText>ing</w:delText>
              </w:r>
              <w:r w:rsidRPr="001726F2" w:rsidDel="008540DB">
                <w:delText xml:space="preserve"> times of over 200 minutes (3.33 hours).</w:delText>
              </w:r>
            </w:del>
          </w:p>
          <w:p w14:paraId="76DB7373" w14:textId="77777777" w:rsidR="00FA2613" w:rsidRPr="00A82716" w:rsidDel="008540DB" w:rsidRDefault="00FA2613" w:rsidP="009B33B7">
            <w:pPr>
              <w:rPr>
                <w:del w:id="88" w:author="Marilyn S Kupetz" w:date="2020-05-20T12:50:00Z"/>
              </w:rPr>
            </w:pPr>
            <w:del w:id="89" w:author="Marilyn S Kupetz" w:date="2020-05-20T12:50:00Z">
              <w:r w:rsidDel="008540DB">
                <w:rPr>
                  <w:b/>
                  <w:bCs/>
                </w:rPr>
                <w:delText xml:space="preserve">Predictor: </w:delText>
              </w:r>
              <w:r w:rsidRPr="00A82716" w:rsidDel="008540DB">
                <w:delText>Diabetes Type 2 is a predictor of wait</w:delText>
              </w:r>
              <w:r w:rsidDel="008540DB">
                <w:delText>ing</w:delText>
              </w:r>
              <w:r w:rsidRPr="00A82716" w:rsidDel="008540DB">
                <w:delText xml:space="preserve"> times over 200 minutes.</w:delText>
              </w:r>
            </w:del>
          </w:p>
          <w:p w14:paraId="5BE9012E" w14:textId="77777777" w:rsidR="00FA2613" w:rsidRPr="004D687F" w:rsidDel="008540DB" w:rsidRDefault="00FA2613" w:rsidP="009B33B7">
            <w:pPr>
              <w:rPr>
                <w:del w:id="90" w:author="Marilyn S Kupetz" w:date="2020-05-20T12:50:00Z"/>
              </w:rPr>
            </w:pPr>
            <w:del w:id="91" w:author="Marilyn S Kupetz" w:date="2020-05-20T12:50:00Z">
              <w:r w:rsidDel="008540DB">
                <w:rPr>
                  <w:b/>
                  <w:bCs/>
                </w:rPr>
                <w:delText xml:space="preserve">Risk Assessment: </w:delText>
              </w:r>
              <w:r w:rsidRPr="004D687F" w:rsidDel="008540DB">
                <w:delText xml:space="preserve">What is the </w:delText>
              </w:r>
              <w:r w:rsidRPr="00E35AF1" w:rsidDel="008540DB">
                <w:rPr>
                  <w:b/>
                  <w:bCs/>
                </w:rPr>
                <w:delText>probability of occurrence</w:delText>
              </w:r>
              <w:r w:rsidRPr="004D687F" w:rsidDel="008540DB">
                <w:delText xml:space="preserve"> of a patient having Diabetes Type 2 </w:delText>
              </w:r>
              <w:r w:rsidDel="008540DB">
                <w:delText xml:space="preserve">given the population to be served by our </w:delText>
              </w:r>
              <w:r w:rsidRPr="004D687F" w:rsidDel="008540DB">
                <w:delText>ED?</w:delText>
              </w:r>
            </w:del>
          </w:p>
          <w:p w14:paraId="14DF2C0A" w14:textId="77777777" w:rsidR="00FA2613" w:rsidDel="008540DB" w:rsidRDefault="00FA2613" w:rsidP="009B33B7">
            <w:pPr>
              <w:rPr>
                <w:del w:id="92" w:author="Marilyn S Kupetz" w:date="2020-05-20T12:50:00Z"/>
              </w:rPr>
            </w:pPr>
          </w:p>
        </w:tc>
      </w:tr>
    </w:tbl>
    <w:bookmarkEnd w:id="82"/>
    <w:p w14:paraId="040E4788" w14:textId="7902F000" w:rsidR="00FA2613" w:rsidRDefault="00814A9F" w:rsidP="00FA2613">
      <w:r>
        <w:t xml:space="preserve">Present </w:t>
      </w:r>
      <w:r w:rsidR="009226F9">
        <w:t xml:space="preserve">and demonstrate </w:t>
      </w:r>
      <w:r w:rsidR="0018511A">
        <w:t>two models for prediction.</w:t>
      </w:r>
      <w:del w:id="93" w:author="Joe Garner" w:date="2020-05-20T14:23:00Z">
        <w:r w:rsidR="00FA2613" w:rsidDel="00CC0A13">
          <w:delText xml:space="preserve"> </w:delText>
        </w:r>
        <w:r w:rsidR="00FA2613" w:rsidRPr="00697192" w:rsidDel="00CC0A13">
          <w:rPr>
            <w:highlight w:val="yellow"/>
          </w:rPr>
          <w:delText>Challenge Questions --? Hypothesis checking</w:delText>
        </w:r>
        <w:r w:rsidR="00FA2613" w:rsidRPr="003B56CA" w:rsidDel="00CC0A13">
          <w:rPr>
            <w:highlight w:val="yellow"/>
          </w:rPr>
          <w:delText>. Pose hypothesis to force interpretation</w:delText>
        </w:r>
        <w:r w:rsidR="00FA2613" w:rsidDel="00CC0A13">
          <w:delText xml:space="preserve"> </w:delText>
        </w:r>
        <w:r w:rsidR="00FA2613" w:rsidRPr="00B2284F" w:rsidDel="00CC0A13">
          <w:rPr>
            <w:highlight w:val="yellow"/>
          </w:rPr>
          <w:delText>(how and why to extract information from data)</w:delText>
        </w:r>
      </w:del>
    </w:p>
    <w:p w14:paraId="613D5A9C" w14:textId="64AE7AE5" w:rsidR="00596C14" w:rsidRPr="00596C14" w:rsidRDefault="00596C14" w:rsidP="00BA43E3">
      <w:pPr>
        <w:pStyle w:val="ListParagraph"/>
        <w:numPr>
          <w:ilvl w:val="0"/>
          <w:numId w:val="45"/>
        </w:numPr>
        <w:ind w:left="810"/>
      </w:pPr>
      <w:r w:rsidRPr="007E75FD">
        <w:rPr>
          <w:b/>
          <w:bCs/>
        </w:rPr>
        <w:t>Logistic Regression:</w:t>
      </w:r>
      <w:r>
        <w:t xml:space="preserve"> </w:t>
      </w:r>
      <w:r w:rsidR="007E75FD">
        <w:t xml:space="preserve">Confusion matrix; </w:t>
      </w:r>
      <w:r w:rsidR="0006703F">
        <w:t>binary dependent variable (diabetes, yes/no?)</w:t>
      </w:r>
    </w:p>
    <w:p w14:paraId="2933912B" w14:textId="191B9482" w:rsidR="00814A9F" w:rsidRDefault="00814A9F" w:rsidP="008E4AA1">
      <w:pPr>
        <w:pStyle w:val="ListParagraph"/>
        <w:numPr>
          <w:ilvl w:val="0"/>
          <w:numId w:val="45"/>
        </w:numPr>
        <w:ind w:left="810"/>
      </w:pPr>
      <w:r w:rsidRPr="00596C14">
        <w:rPr>
          <w:b/>
          <w:bCs/>
        </w:rPr>
        <w:t>Decision tree</w:t>
      </w:r>
      <w:r w:rsidR="007E75FD">
        <w:t xml:space="preserve">: </w:t>
      </w:r>
      <w:r w:rsidR="00BA43E3">
        <w:t xml:space="preserve">Demonstrate over-correlation – binary variable for </w:t>
      </w:r>
      <w:r w:rsidR="007E75FD">
        <w:t>diabetes prediction; Confusion ma</w:t>
      </w:r>
      <w:r w:rsidR="00BA43E3">
        <w:t>trix: Precision, Accuracy, Recall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94" w:author="Marilyn S Kupetz" w:date="2020-05-20T13:11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350"/>
        <w:tblGridChange w:id="95">
          <w:tblGrid>
            <w:gridCol w:w="9350"/>
          </w:tblGrid>
        </w:tblGridChange>
      </w:tblGrid>
      <w:tr w:rsidR="00FA2613" w14:paraId="10E89CFE" w14:textId="77777777" w:rsidTr="009B33B7">
        <w:tc>
          <w:tcPr>
            <w:tcW w:w="9350" w:type="dxa"/>
            <w:shd w:val="clear" w:color="auto" w:fill="auto"/>
            <w:tcPrChange w:id="96" w:author="Marilyn S Kupetz" w:date="2020-05-20T13:11:00Z">
              <w:tcPr>
                <w:tcW w:w="9350" w:type="dxa"/>
                <w:shd w:val="clear" w:color="auto" w:fill="FFF2CC" w:themeFill="accent4" w:themeFillTint="33"/>
              </w:tcPr>
            </w:tcPrChange>
          </w:tcPr>
          <w:p w14:paraId="0327BDD1" w14:textId="77777777" w:rsidR="00814A9F" w:rsidRDefault="00814A9F" w:rsidP="009B33B7">
            <w:pPr>
              <w:rPr>
                <w:b/>
                <w:bCs/>
              </w:rPr>
            </w:pPr>
          </w:p>
          <w:p w14:paraId="32DAD9F7" w14:textId="3C553773" w:rsidR="00FA2613" w:rsidRDefault="00FA2613" w:rsidP="009B33B7">
            <w:r w:rsidRPr="00D06EF9">
              <w:rPr>
                <w:b/>
                <w:bCs/>
              </w:rPr>
              <w:t>ASSIGNMENT:</w:t>
            </w:r>
            <w:r>
              <w:t xml:space="preserve"> Ask </w:t>
            </w:r>
            <w:r w:rsidR="0018511A">
              <w:t xml:space="preserve">students </w:t>
            </w:r>
            <w:r w:rsidR="0006703F">
              <w:t>about feature importance and how to identify predictors. Students will discuss and suggest how might these findings help create an effective health campaign.</w:t>
            </w:r>
            <w:del w:id="97" w:author="Joe Garner" w:date="2020-05-20T14:58:00Z">
              <w:r w:rsidDel="00CB6B66">
                <w:delText xml:space="preserve"> and predictors for patient wait times</w:delText>
              </w:r>
            </w:del>
            <w:del w:id="98" w:author="Joe Garner" w:date="2020-05-20T14:40:00Z">
              <w:r w:rsidDel="00A5535E">
                <w:delText>You will help them use the dataset to extract ies.</w:delText>
              </w:r>
            </w:del>
          </w:p>
        </w:tc>
      </w:tr>
    </w:tbl>
    <w:p w14:paraId="46DB81F5" w14:textId="77777777" w:rsidR="00FA2613" w:rsidRDefault="00FA2613" w:rsidP="00FA2613">
      <w:pPr>
        <w:sectPr w:rsidR="00FA2613" w:rsidSect="00FA2613">
          <w:footerReference w:type="default" r:id="rId1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2613" w14:paraId="46B68E0E" w14:textId="77777777" w:rsidTr="009B33B7">
        <w:tc>
          <w:tcPr>
            <w:tcW w:w="9350" w:type="dxa"/>
            <w:shd w:val="clear" w:color="auto" w:fill="D9E2F3" w:themeFill="accent1" w:themeFillTint="33"/>
          </w:tcPr>
          <w:p w14:paraId="6E156AFE" w14:textId="7680BEBD" w:rsidR="00FA2613" w:rsidRPr="00942F91" w:rsidRDefault="00FA2613" w:rsidP="009B33B7">
            <w:pPr>
              <w:pStyle w:val="Heading2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Module </w:t>
            </w:r>
            <w:r w:rsidR="004169FD">
              <w:rPr>
                <w:b/>
                <w:bCs/>
              </w:rPr>
              <w:t>3</w:t>
            </w:r>
            <w:r>
              <w:rPr>
                <w:b/>
                <w:bCs/>
              </w:rPr>
              <w:t>: Close Out</w:t>
            </w:r>
          </w:p>
        </w:tc>
      </w:tr>
    </w:tbl>
    <w:p w14:paraId="523775BA" w14:textId="575E71FC" w:rsidR="005715B9" w:rsidRDefault="00FA2613" w:rsidP="0018511A">
      <w:r>
        <w:t>Post</w:t>
      </w:r>
      <w:r w:rsidR="0013666E">
        <w:t>-</w:t>
      </w:r>
      <w:r>
        <w:t>assessment questions</w:t>
      </w:r>
      <w:r w:rsidR="005715B9">
        <w:t>.</w:t>
      </w:r>
    </w:p>
    <w:p w14:paraId="6361C4B3" w14:textId="77777777" w:rsidR="00C17CC0" w:rsidRDefault="005715B9" w:rsidP="00050677">
      <w:pPr>
        <w:pStyle w:val="ListParagraph"/>
        <w:numPr>
          <w:ilvl w:val="0"/>
          <w:numId w:val="47"/>
        </w:numPr>
      </w:pPr>
      <w:r>
        <w:t>What are some of the limitations of using this dataset?</w:t>
      </w:r>
    </w:p>
    <w:p w14:paraId="36E9CFC2" w14:textId="27AA41D1" w:rsidR="005715B9" w:rsidRDefault="00C17CC0" w:rsidP="00050677">
      <w:pPr>
        <w:pStyle w:val="ListParagraph"/>
        <w:numPr>
          <w:ilvl w:val="0"/>
          <w:numId w:val="47"/>
        </w:numPr>
      </w:pPr>
      <w:r>
        <w:t xml:space="preserve">How does context help frame your interpretation? </w:t>
      </w:r>
      <w:r w:rsidR="005715B9">
        <w:t xml:space="preserve"> </w:t>
      </w:r>
    </w:p>
    <w:p w14:paraId="5E442D0C" w14:textId="77777777" w:rsidR="00FA2613" w:rsidDel="00EA26D4" w:rsidRDefault="00FA2613">
      <w:pPr>
        <w:ind w:left="720"/>
        <w:rPr>
          <w:del w:id="99" w:author="Marilyn S Kupetz" w:date="2020-05-20T13:12:00Z"/>
        </w:rPr>
        <w:pPrChange w:id="100" w:author="Joe Garner" w:date="2020-05-20T14:34:00Z">
          <w:pPr/>
        </w:pPrChange>
      </w:pPr>
    </w:p>
    <w:p w14:paraId="7880FCF3" w14:textId="77777777" w:rsidR="00FA2613" w:rsidDel="00EA26D4" w:rsidRDefault="00FA2613">
      <w:pPr>
        <w:rPr>
          <w:del w:id="101" w:author="Marilyn S Kupetz" w:date="2020-05-20T13:12:00Z"/>
        </w:rPr>
        <w:pPrChange w:id="102" w:author="Joe Garner" w:date="2020-05-20T14:34:00Z">
          <w:pPr>
            <w:pStyle w:val="Heading2"/>
          </w:pPr>
        </w:pPrChange>
      </w:pPr>
    </w:p>
    <w:p w14:paraId="0774DD15" w14:textId="77777777" w:rsidR="00FA2613" w:rsidRPr="00EA26D4" w:rsidRDefault="00FA2613">
      <w:pPr>
        <w:rPr>
          <w:ins w:id="103" w:author="Marilyn S Kupetz" w:date="2020-05-20T13:12:00Z"/>
        </w:rPr>
      </w:pPr>
    </w:p>
    <w:p w14:paraId="29522A33" w14:textId="77777777" w:rsidR="00FA2613" w:rsidRPr="00F23209" w:rsidDel="00EA26D4" w:rsidRDefault="00FA2613" w:rsidP="00FA2613">
      <w:pPr>
        <w:rPr>
          <w:del w:id="104" w:author="Marilyn S Kupetz" w:date="2020-05-20T13:12:00Z"/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rPrChange w:id="105" w:author="Joe Garner" w:date="2020-05-20T14:28:00Z">
            <w:rPr>
              <w:del w:id="106" w:author="Marilyn S Kupetz" w:date="2020-05-20T13:12:00Z"/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rPrChange>
        </w:rPr>
      </w:pPr>
      <w:del w:id="107" w:author="Marilyn S Kupetz" w:date="2020-05-20T13:12:00Z">
        <w:r w:rsidRPr="00F23209" w:rsidDel="00EA26D4">
          <w:rPr>
            <w:b/>
            <w:bCs/>
            <w:rPrChange w:id="108" w:author="Joe Garner" w:date="2020-05-20T14:28:00Z">
              <w:rPr/>
            </w:rPrChange>
          </w:rPr>
          <w:br w:type="page"/>
        </w:r>
      </w:del>
    </w:p>
    <w:p w14:paraId="1E41F3CA" w14:textId="179EC7DE" w:rsidR="00740F47" w:rsidRPr="00FA2613" w:rsidRDefault="00740F47" w:rsidP="00FA2613">
      <w:pPr>
        <w:pStyle w:val="Heading2"/>
      </w:pPr>
    </w:p>
    <w:sectPr w:rsidR="00740F47" w:rsidRPr="00FA2613" w:rsidSect="00F32949">
      <w:footerReference w:type="default" r:id="rId1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73381" w14:textId="77777777" w:rsidR="004A2BE9" w:rsidRDefault="004A2BE9" w:rsidP="003D034E">
      <w:pPr>
        <w:spacing w:after="0" w:line="240" w:lineRule="auto"/>
      </w:pPr>
      <w:r>
        <w:separator/>
      </w:r>
    </w:p>
  </w:endnote>
  <w:endnote w:type="continuationSeparator" w:id="0">
    <w:p w14:paraId="4B3E5E8A" w14:textId="77777777" w:rsidR="004A2BE9" w:rsidRDefault="004A2BE9" w:rsidP="003D0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6237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C4B7EC" w14:textId="77777777" w:rsidR="00FA2613" w:rsidRDefault="00FA26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D0D005" w14:textId="77777777" w:rsidR="00FA2613" w:rsidRDefault="00FA26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67353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4DEEA" w14:textId="5A37E07F" w:rsidR="003D034E" w:rsidRDefault="003D03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EF4369" w14:textId="77777777" w:rsidR="003D034E" w:rsidRDefault="003D03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BF0C5" w14:textId="77777777" w:rsidR="004A2BE9" w:rsidRDefault="004A2BE9" w:rsidP="003D034E">
      <w:pPr>
        <w:spacing w:after="0" w:line="240" w:lineRule="auto"/>
      </w:pPr>
      <w:r>
        <w:separator/>
      </w:r>
    </w:p>
  </w:footnote>
  <w:footnote w:type="continuationSeparator" w:id="0">
    <w:p w14:paraId="29993C57" w14:textId="77777777" w:rsidR="004A2BE9" w:rsidRDefault="004A2BE9" w:rsidP="003D0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06F5"/>
    <w:multiLevelType w:val="hybridMultilevel"/>
    <w:tmpl w:val="C5DE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77560"/>
    <w:multiLevelType w:val="hybridMultilevel"/>
    <w:tmpl w:val="DF1CC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61180"/>
    <w:multiLevelType w:val="hybridMultilevel"/>
    <w:tmpl w:val="2E2E0B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E2A2B"/>
    <w:multiLevelType w:val="hybridMultilevel"/>
    <w:tmpl w:val="E0B40C2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941C80"/>
    <w:multiLevelType w:val="hybridMultilevel"/>
    <w:tmpl w:val="B970AB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48E69FB"/>
    <w:multiLevelType w:val="hybridMultilevel"/>
    <w:tmpl w:val="003091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5571A"/>
    <w:multiLevelType w:val="hybridMultilevel"/>
    <w:tmpl w:val="F472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F68EEC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1129F"/>
    <w:multiLevelType w:val="multilevel"/>
    <w:tmpl w:val="30D0E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0EB157A9"/>
    <w:multiLevelType w:val="hybridMultilevel"/>
    <w:tmpl w:val="D6B8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76491C"/>
    <w:multiLevelType w:val="hybridMultilevel"/>
    <w:tmpl w:val="0380A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1FD46E9"/>
    <w:multiLevelType w:val="hybridMultilevel"/>
    <w:tmpl w:val="21C611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1F6F29"/>
    <w:multiLevelType w:val="hybridMultilevel"/>
    <w:tmpl w:val="A3E654F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3E446B4"/>
    <w:multiLevelType w:val="hybridMultilevel"/>
    <w:tmpl w:val="5994F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4F37441"/>
    <w:multiLevelType w:val="hybridMultilevel"/>
    <w:tmpl w:val="7A36EC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E937BC"/>
    <w:multiLevelType w:val="hybridMultilevel"/>
    <w:tmpl w:val="D80CC3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434498"/>
    <w:multiLevelType w:val="hybridMultilevel"/>
    <w:tmpl w:val="857ED7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BE2986"/>
    <w:multiLevelType w:val="hybridMultilevel"/>
    <w:tmpl w:val="457E68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306F99"/>
    <w:multiLevelType w:val="hybridMultilevel"/>
    <w:tmpl w:val="F132CDD8"/>
    <w:lvl w:ilvl="0" w:tplc="26168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22404FF"/>
    <w:multiLevelType w:val="hybridMultilevel"/>
    <w:tmpl w:val="B9C0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F01D76"/>
    <w:multiLevelType w:val="hybridMultilevel"/>
    <w:tmpl w:val="F50A4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C8E03F9"/>
    <w:multiLevelType w:val="hybridMultilevel"/>
    <w:tmpl w:val="3788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C5C2B"/>
    <w:multiLevelType w:val="hybridMultilevel"/>
    <w:tmpl w:val="409041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19B45E8"/>
    <w:multiLevelType w:val="hybridMultilevel"/>
    <w:tmpl w:val="525E62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2175AEB"/>
    <w:multiLevelType w:val="hybridMultilevel"/>
    <w:tmpl w:val="5536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F61A1F"/>
    <w:multiLevelType w:val="hybridMultilevel"/>
    <w:tmpl w:val="84C4C248"/>
    <w:lvl w:ilvl="0" w:tplc="261684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CD76AC"/>
    <w:multiLevelType w:val="hybridMultilevel"/>
    <w:tmpl w:val="551A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BE7FF9"/>
    <w:multiLevelType w:val="hybridMultilevel"/>
    <w:tmpl w:val="83DE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7196"/>
    <w:multiLevelType w:val="hybridMultilevel"/>
    <w:tmpl w:val="8E90C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081E05"/>
    <w:multiLevelType w:val="hybridMultilevel"/>
    <w:tmpl w:val="9C4A396E"/>
    <w:lvl w:ilvl="0" w:tplc="261684F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4D27B93"/>
    <w:multiLevelType w:val="hybridMultilevel"/>
    <w:tmpl w:val="A502D8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4F40C99"/>
    <w:multiLevelType w:val="hybridMultilevel"/>
    <w:tmpl w:val="F4424C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97E2FE1"/>
    <w:multiLevelType w:val="hybridMultilevel"/>
    <w:tmpl w:val="11B24D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B443AC2"/>
    <w:multiLevelType w:val="hybridMultilevel"/>
    <w:tmpl w:val="D8A00F2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D7848B1"/>
    <w:multiLevelType w:val="hybridMultilevel"/>
    <w:tmpl w:val="CD84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904DDF"/>
    <w:multiLevelType w:val="hybridMultilevel"/>
    <w:tmpl w:val="6CA47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C87322"/>
    <w:multiLevelType w:val="hybridMultilevel"/>
    <w:tmpl w:val="5946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B5A95"/>
    <w:multiLevelType w:val="hybridMultilevel"/>
    <w:tmpl w:val="B00086FC"/>
    <w:lvl w:ilvl="0" w:tplc="261684F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2285FB8"/>
    <w:multiLevelType w:val="hybridMultilevel"/>
    <w:tmpl w:val="A57AA4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355263"/>
    <w:multiLevelType w:val="hybridMultilevel"/>
    <w:tmpl w:val="C908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6042D7"/>
    <w:multiLevelType w:val="hybridMultilevel"/>
    <w:tmpl w:val="A808CF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C54F6C"/>
    <w:multiLevelType w:val="hybridMultilevel"/>
    <w:tmpl w:val="1E867D0A"/>
    <w:lvl w:ilvl="0" w:tplc="26168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FA00BE"/>
    <w:multiLevelType w:val="hybridMultilevel"/>
    <w:tmpl w:val="D092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2876C8"/>
    <w:multiLevelType w:val="hybridMultilevel"/>
    <w:tmpl w:val="3560E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B91B0F"/>
    <w:multiLevelType w:val="hybridMultilevel"/>
    <w:tmpl w:val="AAE46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D4794F"/>
    <w:multiLevelType w:val="hybridMultilevel"/>
    <w:tmpl w:val="3E6E4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125CA7"/>
    <w:multiLevelType w:val="hybridMultilevel"/>
    <w:tmpl w:val="13D6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93B7E"/>
    <w:multiLevelType w:val="hybridMultilevel"/>
    <w:tmpl w:val="22EC01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721EFC"/>
    <w:multiLevelType w:val="hybridMultilevel"/>
    <w:tmpl w:val="A7D2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2"/>
  </w:num>
  <w:num w:numId="3">
    <w:abstractNumId w:val="8"/>
  </w:num>
  <w:num w:numId="4">
    <w:abstractNumId w:val="1"/>
  </w:num>
  <w:num w:numId="5">
    <w:abstractNumId w:val="44"/>
  </w:num>
  <w:num w:numId="6">
    <w:abstractNumId w:val="38"/>
  </w:num>
  <w:num w:numId="7">
    <w:abstractNumId w:val="0"/>
  </w:num>
  <w:num w:numId="8">
    <w:abstractNumId w:val="29"/>
  </w:num>
  <w:num w:numId="9">
    <w:abstractNumId w:val="5"/>
  </w:num>
  <w:num w:numId="10">
    <w:abstractNumId w:val="30"/>
  </w:num>
  <w:num w:numId="11">
    <w:abstractNumId w:val="19"/>
  </w:num>
  <w:num w:numId="12">
    <w:abstractNumId w:val="34"/>
  </w:num>
  <w:num w:numId="13">
    <w:abstractNumId w:val="24"/>
  </w:num>
  <w:num w:numId="14">
    <w:abstractNumId w:val="36"/>
  </w:num>
  <w:num w:numId="15">
    <w:abstractNumId w:val="28"/>
  </w:num>
  <w:num w:numId="16">
    <w:abstractNumId w:val="40"/>
  </w:num>
  <w:num w:numId="17">
    <w:abstractNumId w:val="17"/>
  </w:num>
  <w:num w:numId="18">
    <w:abstractNumId w:val="31"/>
  </w:num>
  <w:num w:numId="19">
    <w:abstractNumId w:val="39"/>
  </w:num>
  <w:num w:numId="20">
    <w:abstractNumId w:val="27"/>
  </w:num>
  <w:num w:numId="21">
    <w:abstractNumId w:val="11"/>
  </w:num>
  <w:num w:numId="22">
    <w:abstractNumId w:val="2"/>
  </w:num>
  <w:num w:numId="23">
    <w:abstractNumId w:val="32"/>
  </w:num>
  <w:num w:numId="24">
    <w:abstractNumId w:val="15"/>
  </w:num>
  <w:num w:numId="25">
    <w:abstractNumId w:val="3"/>
  </w:num>
  <w:num w:numId="26">
    <w:abstractNumId w:val="37"/>
  </w:num>
  <w:num w:numId="27">
    <w:abstractNumId w:val="16"/>
  </w:num>
  <w:num w:numId="28">
    <w:abstractNumId w:val="13"/>
  </w:num>
  <w:num w:numId="29">
    <w:abstractNumId w:val="14"/>
  </w:num>
  <w:num w:numId="30">
    <w:abstractNumId w:val="43"/>
  </w:num>
  <w:num w:numId="31">
    <w:abstractNumId w:val="9"/>
  </w:num>
  <w:num w:numId="32">
    <w:abstractNumId w:val="33"/>
  </w:num>
  <w:num w:numId="33">
    <w:abstractNumId w:val="41"/>
  </w:num>
  <w:num w:numId="34">
    <w:abstractNumId w:val="22"/>
  </w:num>
  <w:num w:numId="35">
    <w:abstractNumId w:val="46"/>
  </w:num>
  <w:num w:numId="36">
    <w:abstractNumId w:val="21"/>
  </w:num>
  <w:num w:numId="37">
    <w:abstractNumId w:val="7"/>
  </w:num>
  <w:num w:numId="38">
    <w:abstractNumId w:val="26"/>
  </w:num>
  <w:num w:numId="39">
    <w:abstractNumId w:val="12"/>
  </w:num>
  <w:num w:numId="40">
    <w:abstractNumId w:val="47"/>
  </w:num>
  <w:num w:numId="41">
    <w:abstractNumId w:val="20"/>
  </w:num>
  <w:num w:numId="42">
    <w:abstractNumId w:val="23"/>
  </w:num>
  <w:num w:numId="43">
    <w:abstractNumId w:val="25"/>
  </w:num>
  <w:num w:numId="44">
    <w:abstractNumId w:val="6"/>
  </w:num>
  <w:num w:numId="45">
    <w:abstractNumId w:val="4"/>
  </w:num>
  <w:num w:numId="46">
    <w:abstractNumId w:val="10"/>
  </w:num>
  <w:num w:numId="47">
    <w:abstractNumId w:val="45"/>
  </w:num>
  <w:num w:numId="48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lyn S Kupetz">
    <w15:presenceInfo w15:providerId="AD" w15:userId="S::mkupetz@mitre.org::c77e7dd6-e4db-4f6a-af62-d1dc795f7d4f"/>
  </w15:person>
  <w15:person w15:author="Joe Garner">
    <w15:presenceInfo w15:providerId="AD" w15:userId="S::GARNERJ@MITRE.ORG::42dd2b7e-31b2-4e65-99fa-0374cfd3f3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18"/>
    <w:rsid w:val="00003CB9"/>
    <w:rsid w:val="00011DAF"/>
    <w:rsid w:val="000178DA"/>
    <w:rsid w:val="00020462"/>
    <w:rsid w:val="00021839"/>
    <w:rsid w:val="000241A9"/>
    <w:rsid w:val="00057124"/>
    <w:rsid w:val="0006703F"/>
    <w:rsid w:val="00076A1F"/>
    <w:rsid w:val="00077075"/>
    <w:rsid w:val="00084C5B"/>
    <w:rsid w:val="00085A8B"/>
    <w:rsid w:val="0009126D"/>
    <w:rsid w:val="00093CFF"/>
    <w:rsid w:val="00095172"/>
    <w:rsid w:val="000A06FD"/>
    <w:rsid w:val="000A3145"/>
    <w:rsid w:val="000A5465"/>
    <w:rsid w:val="000A7E87"/>
    <w:rsid w:val="000B14FC"/>
    <w:rsid w:val="000B2199"/>
    <w:rsid w:val="000C6544"/>
    <w:rsid w:val="000D7385"/>
    <w:rsid w:val="000E0721"/>
    <w:rsid w:val="000E1752"/>
    <w:rsid w:val="000E4E82"/>
    <w:rsid w:val="00110FEC"/>
    <w:rsid w:val="001119B2"/>
    <w:rsid w:val="001120D5"/>
    <w:rsid w:val="00115902"/>
    <w:rsid w:val="00115A93"/>
    <w:rsid w:val="001248DE"/>
    <w:rsid w:val="001263D2"/>
    <w:rsid w:val="001268A7"/>
    <w:rsid w:val="00130E82"/>
    <w:rsid w:val="0013666E"/>
    <w:rsid w:val="00142F0C"/>
    <w:rsid w:val="00153B28"/>
    <w:rsid w:val="00154CC6"/>
    <w:rsid w:val="00163FA7"/>
    <w:rsid w:val="00164997"/>
    <w:rsid w:val="00172202"/>
    <w:rsid w:val="001726F2"/>
    <w:rsid w:val="00173E6A"/>
    <w:rsid w:val="00176307"/>
    <w:rsid w:val="00181415"/>
    <w:rsid w:val="001820CE"/>
    <w:rsid w:val="0018511A"/>
    <w:rsid w:val="0018589E"/>
    <w:rsid w:val="00196476"/>
    <w:rsid w:val="001C0E4A"/>
    <w:rsid w:val="001C3433"/>
    <w:rsid w:val="001D3D56"/>
    <w:rsid w:val="001D7771"/>
    <w:rsid w:val="001E135F"/>
    <w:rsid w:val="001E1C1D"/>
    <w:rsid w:val="001E3183"/>
    <w:rsid w:val="001E50D1"/>
    <w:rsid w:val="001E5B57"/>
    <w:rsid w:val="001F0035"/>
    <w:rsid w:val="001F2364"/>
    <w:rsid w:val="001F65F0"/>
    <w:rsid w:val="00207093"/>
    <w:rsid w:val="002167EA"/>
    <w:rsid w:val="00230027"/>
    <w:rsid w:val="00252E74"/>
    <w:rsid w:val="00254949"/>
    <w:rsid w:val="00255BC1"/>
    <w:rsid w:val="002624A3"/>
    <w:rsid w:val="002634AF"/>
    <w:rsid w:val="00271B4B"/>
    <w:rsid w:val="00290394"/>
    <w:rsid w:val="00292A0B"/>
    <w:rsid w:val="00293536"/>
    <w:rsid w:val="002A17BD"/>
    <w:rsid w:val="002A4243"/>
    <w:rsid w:val="002B0620"/>
    <w:rsid w:val="002B3C3A"/>
    <w:rsid w:val="002C1C2B"/>
    <w:rsid w:val="002C73A3"/>
    <w:rsid w:val="002C77A7"/>
    <w:rsid w:val="002D5220"/>
    <w:rsid w:val="002D6537"/>
    <w:rsid w:val="002D70B2"/>
    <w:rsid w:val="002E4306"/>
    <w:rsid w:val="002F54D1"/>
    <w:rsid w:val="002F6374"/>
    <w:rsid w:val="0030588A"/>
    <w:rsid w:val="00307D1F"/>
    <w:rsid w:val="0031286F"/>
    <w:rsid w:val="00316058"/>
    <w:rsid w:val="00325552"/>
    <w:rsid w:val="00326762"/>
    <w:rsid w:val="0034059B"/>
    <w:rsid w:val="00346DD9"/>
    <w:rsid w:val="00355E3A"/>
    <w:rsid w:val="003621B5"/>
    <w:rsid w:val="0036436C"/>
    <w:rsid w:val="00372A86"/>
    <w:rsid w:val="003A3C4E"/>
    <w:rsid w:val="003A7BA4"/>
    <w:rsid w:val="003B04D8"/>
    <w:rsid w:val="003B75FB"/>
    <w:rsid w:val="003C03C7"/>
    <w:rsid w:val="003C54F4"/>
    <w:rsid w:val="003D034E"/>
    <w:rsid w:val="003D4E4F"/>
    <w:rsid w:val="003E1345"/>
    <w:rsid w:val="003F3A3A"/>
    <w:rsid w:val="004169FD"/>
    <w:rsid w:val="00421557"/>
    <w:rsid w:val="00424ADF"/>
    <w:rsid w:val="0043389D"/>
    <w:rsid w:val="00465F4A"/>
    <w:rsid w:val="00482E14"/>
    <w:rsid w:val="004923A5"/>
    <w:rsid w:val="0049286A"/>
    <w:rsid w:val="00493002"/>
    <w:rsid w:val="00495D19"/>
    <w:rsid w:val="004966EE"/>
    <w:rsid w:val="00496CF5"/>
    <w:rsid w:val="00497627"/>
    <w:rsid w:val="004A2BE9"/>
    <w:rsid w:val="004A6059"/>
    <w:rsid w:val="004A7F07"/>
    <w:rsid w:val="004B2956"/>
    <w:rsid w:val="004B6072"/>
    <w:rsid w:val="004C3969"/>
    <w:rsid w:val="004C6EEF"/>
    <w:rsid w:val="004D08C3"/>
    <w:rsid w:val="004D687F"/>
    <w:rsid w:val="004D6A33"/>
    <w:rsid w:val="004D707F"/>
    <w:rsid w:val="004D7E91"/>
    <w:rsid w:val="004F3E19"/>
    <w:rsid w:val="005111E2"/>
    <w:rsid w:val="00554267"/>
    <w:rsid w:val="005565A3"/>
    <w:rsid w:val="00560A9B"/>
    <w:rsid w:val="00560FD6"/>
    <w:rsid w:val="00570C16"/>
    <w:rsid w:val="005715B9"/>
    <w:rsid w:val="00575051"/>
    <w:rsid w:val="0058283A"/>
    <w:rsid w:val="005910DF"/>
    <w:rsid w:val="00596395"/>
    <w:rsid w:val="00596C14"/>
    <w:rsid w:val="005B0F80"/>
    <w:rsid w:val="005C53D3"/>
    <w:rsid w:val="005D372E"/>
    <w:rsid w:val="005E6916"/>
    <w:rsid w:val="005F4939"/>
    <w:rsid w:val="005F5555"/>
    <w:rsid w:val="006028D1"/>
    <w:rsid w:val="00610DF0"/>
    <w:rsid w:val="00613005"/>
    <w:rsid w:val="00625948"/>
    <w:rsid w:val="00636518"/>
    <w:rsid w:val="006431A1"/>
    <w:rsid w:val="006432EA"/>
    <w:rsid w:val="00655D79"/>
    <w:rsid w:val="006609CB"/>
    <w:rsid w:val="00663EA3"/>
    <w:rsid w:val="0067023A"/>
    <w:rsid w:val="00672EB9"/>
    <w:rsid w:val="0067535C"/>
    <w:rsid w:val="006757FC"/>
    <w:rsid w:val="0068288E"/>
    <w:rsid w:val="00683973"/>
    <w:rsid w:val="00683C68"/>
    <w:rsid w:val="00686DE6"/>
    <w:rsid w:val="00692FEE"/>
    <w:rsid w:val="006967FB"/>
    <w:rsid w:val="006971B4"/>
    <w:rsid w:val="006B2847"/>
    <w:rsid w:val="006B4BFD"/>
    <w:rsid w:val="006C5B5F"/>
    <w:rsid w:val="006D0088"/>
    <w:rsid w:val="006D5F77"/>
    <w:rsid w:val="006E2052"/>
    <w:rsid w:val="006F60B0"/>
    <w:rsid w:val="00712366"/>
    <w:rsid w:val="007232CA"/>
    <w:rsid w:val="007235CB"/>
    <w:rsid w:val="00734AE3"/>
    <w:rsid w:val="00736F17"/>
    <w:rsid w:val="0074079C"/>
    <w:rsid w:val="00740F47"/>
    <w:rsid w:val="00741C6A"/>
    <w:rsid w:val="00742E94"/>
    <w:rsid w:val="0074532E"/>
    <w:rsid w:val="007455C2"/>
    <w:rsid w:val="00762B78"/>
    <w:rsid w:val="00782EAA"/>
    <w:rsid w:val="0078671A"/>
    <w:rsid w:val="00792805"/>
    <w:rsid w:val="007938CA"/>
    <w:rsid w:val="00797BC1"/>
    <w:rsid w:val="007A5284"/>
    <w:rsid w:val="007B3BFD"/>
    <w:rsid w:val="007C4B21"/>
    <w:rsid w:val="007C59F8"/>
    <w:rsid w:val="007E75FD"/>
    <w:rsid w:val="007E785C"/>
    <w:rsid w:val="007F0B2A"/>
    <w:rsid w:val="007F252B"/>
    <w:rsid w:val="0080254C"/>
    <w:rsid w:val="008034CD"/>
    <w:rsid w:val="00814A9F"/>
    <w:rsid w:val="00815EA8"/>
    <w:rsid w:val="0081790E"/>
    <w:rsid w:val="00821DCB"/>
    <w:rsid w:val="00835113"/>
    <w:rsid w:val="008473BB"/>
    <w:rsid w:val="008541C4"/>
    <w:rsid w:val="00856C7C"/>
    <w:rsid w:val="0085755E"/>
    <w:rsid w:val="0086187A"/>
    <w:rsid w:val="00863265"/>
    <w:rsid w:val="008632C1"/>
    <w:rsid w:val="008721FB"/>
    <w:rsid w:val="00873F6D"/>
    <w:rsid w:val="0087588E"/>
    <w:rsid w:val="00881A3E"/>
    <w:rsid w:val="00881B41"/>
    <w:rsid w:val="0088577C"/>
    <w:rsid w:val="008A5070"/>
    <w:rsid w:val="008B37D6"/>
    <w:rsid w:val="008B77DB"/>
    <w:rsid w:val="008C2B3D"/>
    <w:rsid w:val="008C635B"/>
    <w:rsid w:val="008D09B9"/>
    <w:rsid w:val="008D3DB8"/>
    <w:rsid w:val="008E0ED3"/>
    <w:rsid w:val="008E597C"/>
    <w:rsid w:val="008F6130"/>
    <w:rsid w:val="008F6A77"/>
    <w:rsid w:val="008F6BE3"/>
    <w:rsid w:val="009113B1"/>
    <w:rsid w:val="009226F9"/>
    <w:rsid w:val="0092304D"/>
    <w:rsid w:val="009243D0"/>
    <w:rsid w:val="00924EE3"/>
    <w:rsid w:val="00931C51"/>
    <w:rsid w:val="009416DE"/>
    <w:rsid w:val="00942679"/>
    <w:rsid w:val="00942F91"/>
    <w:rsid w:val="00966B47"/>
    <w:rsid w:val="00985478"/>
    <w:rsid w:val="00997A45"/>
    <w:rsid w:val="009A1B9B"/>
    <w:rsid w:val="009A1D93"/>
    <w:rsid w:val="009A245A"/>
    <w:rsid w:val="009A6C4D"/>
    <w:rsid w:val="009A7863"/>
    <w:rsid w:val="009B7FF2"/>
    <w:rsid w:val="009D3417"/>
    <w:rsid w:val="009D5B2C"/>
    <w:rsid w:val="009D614E"/>
    <w:rsid w:val="009E0249"/>
    <w:rsid w:val="009E1A6F"/>
    <w:rsid w:val="009E7F6F"/>
    <w:rsid w:val="009F0649"/>
    <w:rsid w:val="009F0901"/>
    <w:rsid w:val="009F5EE8"/>
    <w:rsid w:val="00A04218"/>
    <w:rsid w:val="00A06A8A"/>
    <w:rsid w:val="00A13AFF"/>
    <w:rsid w:val="00A209C6"/>
    <w:rsid w:val="00A2115B"/>
    <w:rsid w:val="00A23F69"/>
    <w:rsid w:val="00A378C1"/>
    <w:rsid w:val="00A3791F"/>
    <w:rsid w:val="00A43AB7"/>
    <w:rsid w:val="00A52250"/>
    <w:rsid w:val="00A63AB9"/>
    <w:rsid w:val="00A76B17"/>
    <w:rsid w:val="00A77658"/>
    <w:rsid w:val="00A809EA"/>
    <w:rsid w:val="00A82716"/>
    <w:rsid w:val="00A8793A"/>
    <w:rsid w:val="00A90433"/>
    <w:rsid w:val="00A91403"/>
    <w:rsid w:val="00AA0CB0"/>
    <w:rsid w:val="00AA279B"/>
    <w:rsid w:val="00AA710C"/>
    <w:rsid w:val="00AA79CC"/>
    <w:rsid w:val="00AB162A"/>
    <w:rsid w:val="00AB59E6"/>
    <w:rsid w:val="00AC0CA9"/>
    <w:rsid w:val="00AC59F0"/>
    <w:rsid w:val="00AC6945"/>
    <w:rsid w:val="00AD0559"/>
    <w:rsid w:val="00AD0FD5"/>
    <w:rsid w:val="00AD3A89"/>
    <w:rsid w:val="00AD3FFB"/>
    <w:rsid w:val="00AE69BB"/>
    <w:rsid w:val="00AF0CC6"/>
    <w:rsid w:val="00AF25B3"/>
    <w:rsid w:val="00B00D12"/>
    <w:rsid w:val="00B07512"/>
    <w:rsid w:val="00B24E4B"/>
    <w:rsid w:val="00B32647"/>
    <w:rsid w:val="00B41537"/>
    <w:rsid w:val="00B4368D"/>
    <w:rsid w:val="00B47D38"/>
    <w:rsid w:val="00B47E11"/>
    <w:rsid w:val="00B554D3"/>
    <w:rsid w:val="00B57FFA"/>
    <w:rsid w:val="00B60E0D"/>
    <w:rsid w:val="00B62B8C"/>
    <w:rsid w:val="00BA183C"/>
    <w:rsid w:val="00BA2A0A"/>
    <w:rsid w:val="00BA3362"/>
    <w:rsid w:val="00BA43E3"/>
    <w:rsid w:val="00BB22AB"/>
    <w:rsid w:val="00BC49C4"/>
    <w:rsid w:val="00BD5402"/>
    <w:rsid w:val="00BD5821"/>
    <w:rsid w:val="00BD6C31"/>
    <w:rsid w:val="00BD7AC3"/>
    <w:rsid w:val="00BE2C3B"/>
    <w:rsid w:val="00BE4D82"/>
    <w:rsid w:val="00BF132A"/>
    <w:rsid w:val="00C17CC0"/>
    <w:rsid w:val="00C347AD"/>
    <w:rsid w:val="00C36255"/>
    <w:rsid w:val="00C37432"/>
    <w:rsid w:val="00C43FF3"/>
    <w:rsid w:val="00C540EA"/>
    <w:rsid w:val="00C545FF"/>
    <w:rsid w:val="00C62A4F"/>
    <w:rsid w:val="00C632BA"/>
    <w:rsid w:val="00C6598A"/>
    <w:rsid w:val="00C7062A"/>
    <w:rsid w:val="00C83259"/>
    <w:rsid w:val="00CA248C"/>
    <w:rsid w:val="00CA3A8A"/>
    <w:rsid w:val="00CB055A"/>
    <w:rsid w:val="00CB0E7D"/>
    <w:rsid w:val="00CC1FF7"/>
    <w:rsid w:val="00CC7E11"/>
    <w:rsid w:val="00CD4558"/>
    <w:rsid w:val="00CD7138"/>
    <w:rsid w:val="00CD72CD"/>
    <w:rsid w:val="00CE15C1"/>
    <w:rsid w:val="00CE601B"/>
    <w:rsid w:val="00CE6354"/>
    <w:rsid w:val="00CE7C8E"/>
    <w:rsid w:val="00CF57F4"/>
    <w:rsid w:val="00CF7D7A"/>
    <w:rsid w:val="00D05424"/>
    <w:rsid w:val="00D06EF9"/>
    <w:rsid w:val="00D1045D"/>
    <w:rsid w:val="00D20ED0"/>
    <w:rsid w:val="00D310CA"/>
    <w:rsid w:val="00D45336"/>
    <w:rsid w:val="00D6706F"/>
    <w:rsid w:val="00D7682F"/>
    <w:rsid w:val="00D86DFC"/>
    <w:rsid w:val="00D922EB"/>
    <w:rsid w:val="00D93A8B"/>
    <w:rsid w:val="00DA06C8"/>
    <w:rsid w:val="00DA0C26"/>
    <w:rsid w:val="00DA6EC0"/>
    <w:rsid w:val="00DB52AA"/>
    <w:rsid w:val="00DC01A8"/>
    <w:rsid w:val="00DE2461"/>
    <w:rsid w:val="00DF057B"/>
    <w:rsid w:val="00E059D6"/>
    <w:rsid w:val="00E219B6"/>
    <w:rsid w:val="00E25281"/>
    <w:rsid w:val="00E31DB1"/>
    <w:rsid w:val="00E320D7"/>
    <w:rsid w:val="00E35AF1"/>
    <w:rsid w:val="00E417CB"/>
    <w:rsid w:val="00E549FC"/>
    <w:rsid w:val="00E5673E"/>
    <w:rsid w:val="00E60C9D"/>
    <w:rsid w:val="00E74457"/>
    <w:rsid w:val="00E761D4"/>
    <w:rsid w:val="00E8126D"/>
    <w:rsid w:val="00E820B8"/>
    <w:rsid w:val="00E841E6"/>
    <w:rsid w:val="00E85A79"/>
    <w:rsid w:val="00E9284C"/>
    <w:rsid w:val="00E972BE"/>
    <w:rsid w:val="00EB2A5E"/>
    <w:rsid w:val="00EB5F50"/>
    <w:rsid w:val="00EB77E6"/>
    <w:rsid w:val="00EC5036"/>
    <w:rsid w:val="00ED01B0"/>
    <w:rsid w:val="00EE0491"/>
    <w:rsid w:val="00EF10FE"/>
    <w:rsid w:val="00EF22B1"/>
    <w:rsid w:val="00EF2AD8"/>
    <w:rsid w:val="00EF5275"/>
    <w:rsid w:val="00F135C4"/>
    <w:rsid w:val="00F15E9A"/>
    <w:rsid w:val="00F1655C"/>
    <w:rsid w:val="00F230C8"/>
    <w:rsid w:val="00F32949"/>
    <w:rsid w:val="00F36004"/>
    <w:rsid w:val="00F40851"/>
    <w:rsid w:val="00F4088D"/>
    <w:rsid w:val="00F470A4"/>
    <w:rsid w:val="00F61DB2"/>
    <w:rsid w:val="00F72917"/>
    <w:rsid w:val="00F72B3D"/>
    <w:rsid w:val="00F77A63"/>
    <w:rsid w:val="00F8295F"/>
    <w:rsid w:val="00F860B4"/>
    <w:rsid w:val="00F97887"/>
    <w:rsid w:val="00FA2613"/>
    <w:rsid w:val="00FA2CB2"/>
    <w:rsid w:val="00FA38C1"/>
    <w:rsid w:val="00FB4131"/>
    <w:rsid w:val="00FC201A"/>
    <w:rsid w:val="00FD12F0"/>
    <w:rsid w:val="00FD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A8BF"/>
  <w15:chartTrackingRefBased/>
  <w15:docId w15:val="{4794A59A-8492-48C6-82C8-EF59781D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13"/>
  </w:style>
  <w:style w:type="paragraph" w:styleId="Heading1">
    <w:name w:val="heading 1"/>
    <w:basedOn w:val="Normal"/>
    <w:next w:val="Normal"/>
    <w:link w:val="Heading1Char"/>
    <w:uiPriority w:val="9"/>
    <w:qFormat/>
    <w:rsid w:val="00636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5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6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42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D6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34E"/>
  </w:style>
  <w:style w:type="paragraph" w:styleId="Footer">
    <w:name w:val="footer"/>
    <w:basedOn w:val="Normal"/>
    <w:link w:val="FooterChar"/>
    <w:uiPriority w:val="99"/>
    <w:unhideWhenUsed/>
    <w:rsid w:val="003D0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34E"/>
  </w:style>
  <w:style w:type="character" w:styleId="Hyperlink">
    <w:name w:val="Hyperlink"/>
    <w:basedOn w:val="DefaultParagraphFont"/>
    <w:uiPriority w:val="99"/>
    <w:unhideWhenUsed/>
    <w:rsid w:val="00495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D1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A26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6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61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tiff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CF7182D96C00B740A41704CD490F23FB" ma:contentTypeVersion="4" ma:contentTypeDescription="Materials and documents that contain MITRE authored content and other content directly attributable to MITRE and its work" ma:contentTypeScope="" ma:versionID="3d80d6ff36920b26671293c29723bb34">
  <xsd:schema xmlns:xsd="http://www.w3.org/2001/XMLSchema" xmlns:xs="http://www.w3.org/2001/XMLSchema" xmlns:p="http://schemas.microsoft.com/office/2006/metadata/properties" xmlns:ns2="http://schemas.microsoft.com/sharepoint/v3/fields" xmlns:ns3="8020a6eb-1ca7-418b-a587-333edd9477b5" targetNamespace="http://schemas.microsoft.com/office/2006/metadata/properties" ma:root="true" ma:fieldsID="6c152e2ba5790b1f8aceb44a8a447a48" ns2:_="" ns3:_="">
    <xsd:import namespace="http://schemas.microsoft.com/sharepoint/v3/fields"/>
    <xsd:import namespace="8020a6eb-1ca7-418b-a587-333edd9477b5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0a6eb-1ca7-418b-a587-333edd9477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ntributor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3D12A-0DD9-4859-BD63-97A9F22EA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8020a6eb-1ca7-418b-a587-333edd9477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7EAF52-CF59-4C17-88A0-93BE765A8005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8020a6eb-1ca7-418b-a587-333edd9477b5"/>
    <ds:schemaRef ds:uri="http://schemas.openxmlformats.org/package/2006/metadata/core-properties"/>
    <ds:schemaRef ds:uri="http://schemas.microsoft.com/sharepoint/v3/field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07B650F-7177-42B6-A8AC-7CF8A96D8A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8CF424-534C-4060-867B-31A2E334C039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367991E2-4BCE-4AE6-9B75-691721412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5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Garner, Joe</dc:creator>
  <cp:keywords/>
  <dc:description/>
  <cp:lastModifiedBy>Cortland H Johns</cp:lastModifiedBy>
  <cp:revision>384</cp:revision>
  <dcterms:created xsi:type="dcterms:W3CDTF">2020-05-15T19:07:00Z</dcterms:created>
  <dcterms:modified xsi:type="dcterms:W3CDTF">2020-05-29T15:57:00Z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0x010100823A99C636F7423283FB0D200866C61300CF7182D96C00B740A41704CD490F23FB</vt:lpwstr>
  </property>
</Properties>
</file>